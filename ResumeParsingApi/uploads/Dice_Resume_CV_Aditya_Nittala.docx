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7625B8" w14:textId="77777777" w:rsidR="00250725" w:rsidRDefault="00083B4C" w:rsidP="00794D4C">
      <w:pPr>
        <w:widowControl w:val="0"/>
        <w:pBdr>
          <w:top w:val="nil"/>
          <w:left w:val="nil"/>
          <w:bottom w:val="nil"/>
          <w:right w:val="nil"/>
          <w:between w:val="nil"/>
        </w:pBdr>
        <w:spacing w:after="0"/>
        <w:jc w:val="center"/>
        <w:rPr>
          <w:del w:id="11" w:author="Other Author" w:date="2023-07-02T13:28:00Z"/>
          <w:rFonts w:ascii="Cambria" w:eastAsia="Cambria" w:hAnsi="Cambria" w:cs="Cambria"/>
          <w:b/>
          <w:color w:val="000000"/>
          <w:sz w:val="24"/>
          <w:szCs w:val="24"/>
        </w:rPr>
      </w:pPr>
      <w:del w:id="12" w:author="Other Author" w:date="2023-07-02T13:28:00Z">
        <w:r w:rsidRPr="00794D4C">
          <w:rPr>
            <w:rFonts w:ascii="Cambria" w:eastAsia="Cambria" w:hAnsi="Cambria" w:cs="Cambria"/>
            <w:b/>
            <w:color w:val="000000"/>
            <w:sz w:val="32"/>
            <w:szCs w:val="32"/>
          </w:rPr>
          <w:delText>ADITYA NITTALA</w:delText>
        </w:r>
      </w:del>
    </w:p>
    <w:p w14:paraId="0291EC39" w14:textId="77777777" w:rsidR="00250725" w:rsidRDefault="00083B4C" w:rsidP="00794D4C">
      <w:pPr>
        <w:widowControl w:val="0"/>
        <w:pBdr>
          <w:top w:val="nil"/>
          <w:left w:val="nil"/>
          <w:bottom w:val="nil"/>
          <w:right w:val="nil"/>
          <w:between w:val="nil"/>
        </w:pBdr>
        <w:spacing w:after="0"/>
        <w:rPr>
          <w:del w:id="13" w:author="Other Author" w:date="2023-07-02T13:28:00Z"/>
          <w:rFonts w:ascii="Cambria" w:eastAsia="Cambria" w:hAnsi="Cambria" w:cs="Cambria"/>
          <w:i/>
          <w:color w:val="000000"/>
        </w:rPr>
      </w:pPr>
      <w:del w:id="14" w:author="Other Author" w:date="2023-07-02T13:28:00Z">
        <w:r>
          <w:rPr>
            <w:rFonts w:ascii="Cambria" w:eastAsia="Cambria" w:hAnsi="Cambria" w:cs="Cambria"/>
            <w:i/>
            <w:color w:val="000000"/>
          </w:rPr>
          <w:delText>Data Engineer</w:delText>
        </w:r>
      </w:del>
    </w:p>
    <w:p w14:paraId="331FFB28" w14:textId="77777777" w:rsidR="00250725" w:rsidRDefault="00083B4C" w:rsidP="00794D4C">
      <w:pPr>
        <w:widowControl w:val="0"/>
        <w:pBdr>
          <w:top w:val="nil"/>
          <w:left w:val="nil"/>
          <w:bottom w:val="nil"/>
          <w:right w:val="nil"/>
          <w:between w:val="nil"/>
        </w:pBdr>
        <w:spacing w:after="0"/>
        <w:rPr>
          <w:del w:id="15" w:author="Other Author" w:date="2023-07-02T13:28:00Z"/>
          <w:rFonts w:ascii="Cambria" w:eastAsia="Cambria" w:hAnsi="Cambria" w:cs="Cambria"/>
          <w:i/>
          <w:color w:val="000000"/>
        </w:rPr>
      </w:pPr>
      <w:del w:id="16" w:author="Other Author" w:date="2023-07-02T13:28:00Z">
        <w:r>
          <w:rPr>
            <w:color w:val="000000"/>
          </w:rPr>
          <w:delText xml:space="preserve">Mail: </w:delText>
        </w:r>
        <w:r w:rsidR="00000000">
          <w:fldChar w:fldCharType="begin"/>
        </w:r>
        <w:r w:rsidR="00000000">
          <w:delInstrText>HYPERLINK "mailto:aditnit208@gmail.com" \h</w:delInstrText>
        </w:r>
        <w:r w:rsidR="00000000">
          <w:fldChar w:fldCharType="separate"/>
        </w:r>
        <w:r>
          <w:rPr>
            <w:rFonts w:ascii="Cambria" w:eastAsia="Cambria" w:hAnsi="Cambria" w:cs="Cambria"/>
            <w:i/>
            <w:color w:val="0000FF"/>
          </w:rPr>
          <w:delText>aditnit208@gmail.com</w:delText>
        </w:r>
        <w:r w:rsidR="00000000">
          <w:rPr>
            <w:rFonts w:ascii="Cambria" w:eastAsia="Cambria" w:hAnsi="Cambria" w:cs="Cambria"/>
            <w:i/>
            <w:color w:val="0000FF"/>
          </w:rPr>
          <w:fldChar w:fldCharType="end"/>
        </w:r>
      </w:del>
    </w:p>
    <w:p w14:paraId="6CF30D11" w14:textId="77777777" w:rsidR="00250725" w:rsidRDefault="00083B4C" w:rsidP="00794D4C">
      <w:pPr>
        <w:widowControl w:val="0"/>
        <w:pBdr>
          <w:top w:val="nil"/>
          <w:left w:val="nil"/>
          <w:bottom w:val="single" w:sz="12" w:space="1" w:color="000000"/>
          <w:right w:val="nil"/>
          <w:between w:val="nil"/>
        </w:pBdr>
        <w:spacing w:after="0"/>
        <w:rPr>
          <w:del w:id="17" w:author="Other Author" w:date="2023-07-02T13:28:00Z"/>
          <w:rFonts w:ascii="Cambria" w:eastAsia="Cambria" w:hAnsi="Cambria" w:cs="Cambria"/>
          <w:i/>
          <w:color w:val="000000"/>
        </w:rPr>
      </w:pPr>
      <w:del w:id="18" w:author="Other Author" w:date="2023-07-02T13:28:00Z">
        <w:r>
          <w:rPr>
            <w:rFonts w:ascii="Cambria" w:eastAsia="Cambria" w:hAnsi="Cambria" w:cs="Cambria"/>
            <w:i/>
            <w:color w:val="000000"/>
          </w:rPr>
          <w:delText>Phone: +1 972-665-7318</w:delText>
        </w:r>
      </w:del>
    </w:p>
    <w:p w14:paraId="4349265C" w14:textId="77777777" w:rsidR="00250725" w:rsidRDefault="00250725">
      <w:pPr>
        <w:spacing w:after="0"/>
        <w:rPr>
          <w:del w:id="19" w:author="Other Author" w:date="2023-07-02T13:28:00Z"/>
          <w:rFonts w:ascii="Cambria" w:eastAsia="Cambria" w:hAnsi="Cambria" w:cs="Cambria"/>
          <w:b/>
          <w:u w:val="single"/>
        </w:rPr>
      </w:pPr>
    </w:p>
    <w:p w14:paraId="68516186" w14:textId="77777777" w:rsidR="00250725" w:rsidRDefault="00083B4C">
      <w:pPr>
        <w:spacing w:after="0"/>
        <w:rPr>
          <w:del w:id="20" w:author="Other Author" w:date="2023-07-02T13:28:00Z"/>
          <w:rFonts w:ascii="Cambria" w:eastAsia="Cambria" w:hAnsi="Cambria" w:cs="Cambria"/>
          <w:b/>
          <w:u w:val="single"/>
        </w:rPr>
      </w:pPr>
      <w:del w:id="21" w:author="Other Author" w:date="2023-07-02T13:28:00Z">
        <w:r>
          <w:rPr>
            <w:rFonts w:ascii="Cambria" w:eastAsia="Cambria" w:hAnsi="Cambria" w:cs="Cambria"/>
            <w:b/>
            <w:u w:val="single"/>
          </w:rPr>
          <w:delText>PROFESSIONAL SUMMARY</w:delText>
        </w:r>
      </w:del>
    </w:p>
    <w:p w14:paraId="1517442C" w14:textId="77777777" w:rsidR="00250725" w:rsidRDefault="00794D4C">
      <w:pPr>
        <w:numPr>
          <w:ilvl w:val="0"/>
          <w:numId w:val="10"/>
        </w:numPr>
        <w:spacing w:before="19" w:after="0" w:line="276" w:lineRule="auto"/>
        <w:rPr>
          <w:del w:id="22" w:author="Other Author" w:date="2023-07-02T13:28:00Z"/>
          <w:rFonts w:ascii="Arial" w:eastAsia="Arial" w:hAnsi="Arial" w:cs="Arial"/>
        </w:rPr>
      </w:pPr>
      <w:del w:id="23" w:author="Other Author" w:date="2023-07-02T13:28:00Z">
        <w:r>
          <w:rPr>
            <w:rFonts w:ascii="Arial" w:eastAsia="Arial" w:hAnsi="Arial" w:cs="Arial"/>
          </w:rPr>
          <w:delText xml:space="preserve">9+ years experienced professional with a proven track record of successfully leveraging Azure Data Engineering and its associated technologies, such as </w:delText>
        </w:r>
        <w:r w:rsidRPr="00EF6604">
          <w:rPr>
            <w:rFonts w:ascii="Arial" w:eastAsia="Arial" w:hAnsi="Arial" w:cs="Arial"/>
            <w:b/>
            <w:bCs/>
          </w:rPr>
          <w:delText>Azure Data Factory</w:delText>
        </w:r>
        <w:r>
          <w:rPr>
            <w:rFonts w:ascii="Arial" w:eastAsia="Arial" w:hAnsi="Arial" w:cs="Arial"/>
          </w:rPr>
          <w:delText xml:space="preserve">, </w:delText>
        </w:r>
        <w:r w:rsidRPr="00EF6604">
          <w:rPr>
            <w:rFonts w:ascii="Arial" w:eastAsia="Arial" w:hAnsi="Arial" w:cs="Arial"/>
            <w:b/>
            <w:bCs/>
          </w:rPr>
          <w:delText>Azure Databricks</w:delText>
        </w:r>
        <w:r>
          <w:rPr>
            <w:rFonts w:ascii="Arial" w:eastAsia="Arial" w:hAnsi="Arial" w:cs="Arial"/>
          </w:rPr>
          <w:delText xml:space="preserve">, </w:delText>
        </w:r>
        <w:r w:rsidRPr="00EF6604">
          <w:rPr>
            <w:rFonts w:ascii="Arial" w:eastAsia="Arial" w:hAnsi="Arial" w:cs="Arial"/>
            <w:b/>
            <w:bCs/>
          </w:rPr>
          <w:delText>Logical Apps</w:delText>
        </w:r>
        <w:r>
          <w:rPr>
            <w:rFonts w:ascii="Arial" w:eastAsia="Arial" w:hAnsi="Arial" w:cs="Arial"/>
          </w:rPr>
          <w:delText xml:space="preserve">, </w:delText>
        </w:r>
        <w:r w:rsidRPr="00EF6604">
          <w:rPr>
            <w:rFonts w:ascii="Arial" w:eastAsia="Arial" w:hAnsi="Arial" w:cs="Arial"/>
            <w:b/>
            <w:bCs/>
          </w:rPr>
          <w:delText>Azure Function Apps</w:delText>
        </w:r>
        <w:r>
          <w:rPr>
            <w:rFonts w:ascii="Arial" w:eastAsia="Arial" w:hAnsi="Arial" w:cs="Arial"/>
          </w:rPr>
          <w:delText xml:space="preserve">, </w:delText>
        </w:r>
        <w:r w:rsidRPr="00EF6604">
          <w:rPr>
            <w:rFonts w:ascii="Arial" w:eastAsia="Arial" w:hAnsi="Arial" w:cs="Arial"/>
            <w:b/>
            <w:bCs/>
          </w:rPr>
          <w:delText>Snowflake</w:delText>
        </w:r>
        <w:r>
          <w:rPr>
            <w:rFonts w:ascii="Arial" w:eastAsia="Arial" w:hAnsi="Arial" w:cs="Arial"/>
          </w:rPr>
          <w:delText xml:space="preserve">, and </w:delText>
        </w:r>
        <w:r w:rsidRPr="00EF6604">
          <w:rPr>
            <w:rFonts w:ascii="Arial" w:eastAsia="Arial" w:hAnsi="Arial" w:cs="Arial"/>
            <w:b/>
            <w:bCs/>
          </w:rPr>
          <w:delText>Azure DevOps</w:delText>
        </w:r>
        <w:r>
          <w:rPr>
            <w:rFonts w:ascii="Arial" w:eastAsia="Arial" w:hAnsi="Arial" w:cs="Arial"/>
          </w:rPr>
          <w:delText xml:space="preserve"> services</w:delText>
        </w:r>
        <w:r w:rsidR="00EF6604">
          <w:rPr>
            <w:rFonts w:ascii="Arial" w:eastAsia="Arial" w:hAnsi="Arial" w:cs="Arial"/>
          </w:rPr>
          <w:delText>.</w:delText>
        </w:r>
      </w:del>
    </w:p>
    <w:p w14:paraId="389F1471" w14:textId="77777777" w:rsidR="00250725" w:rsidRDefault="00083B4C">
      <w:pPr>
        <w:numPr>
          <w:ilvl w:val="0"/>
          <w:numId w:val="10"/>
        </w:numPr>
        <w:pBdr>
          <w:top w:val="nil"/>
          <w:left w:val="nil"/>
          <w:bottom w:val="nil"/>
          <w:right w:val="nil"/>
          <w:between w:val="nil"/>
        </w:pBdr>
        <w:spacing w:before="19" w:after="0" w:line="276" w:lineRule="auto"/>
        <w:rPr>
          <w:del w:id="24" w:author="Other Author" w:date="2023-07-02T13:28:00Z"/>
          <w:rFonts w:ascii="Arial" w:eastAsia="Arial" w:hAnsi="Arial" w:cs="Arial"/>
        </w:rPr>
      </w:pPr>
      <w:del w:id="25" w:author="Other Author" w:date="2023-07-02T13:28:00Z">
        <w:r>
          <w:rPr>
            <w:rFonts w:ascii="Arial" w:eastAsia="Arial" w:hAnsi="Arial" w:cs="Arial"/>
          </w:rPr>
          <w:delText>Strong</w:delText>
        </w:r>
        <w:r w:rsidR="00EF6604">
          <w:rPr>
            <w:rFonts w:ascii="Arial" w:eastAsia="Arial" w:hAnsi="Arial" w:cs="Arial"/>
          </w:rPr>
          <w:delText xml:space="preserve"> development</w:delText>
        </w:r>
        <w:r>
          <w:rPr>
            <w:rFonts w:ascii="Arial" w:eastAsia="Arial" w:hAnsi="Arial" w:cs="Arial"/>
          </w:rPr>
          <w:delText xml:space="preserve"> proficiency in building scalable and efficient </w:delText>
        </w:r>
        <w:r w:rsidRPr="00EF6604">
          <w:rPr>
            <w:rFonts w:ascii="Arial" w:eastAsia="Arial" w:hAnsi="Arial" w:cs="Arial"/>
            <w:b/>
            <w:bCs/>
          </w:rPr>
          <w:delText>ETL (Extract, Transform, Load) data pipelines</w:delText>
        </w:r>
        <w:r>
          <w:rPr>
            <w:rFonts w:ascii="Arial" w:eastAsia="Arial" w:hAnsi="Arial" w:cs="Arial"/>
          </w:rPr>
          <w:delText xml:space="preserve"> using </w:delText>
        </w:r>
        <w:r w:rsidRPr="00EF6604">
          <w:rPr>
            <w:rFonts w:ascii="Arial" w:eastAsia="Arial" w:hAnsi="Arial" w:cs="Arial"/>
            <w:b/>
            <w:bCs/>
          </w:rPr>
          <w:delText>PySpark</w:delText>
        </w:r>
        <w:r>
          <w:rPr>
            <w:rFonts w:ascii="Arial" w:eastAsia="Arial" w:hAnsi="Arial" w:cs="Arial"/>
          </w:rPr>
          <w:delText xml:space="preserve"> and </w:delText>
        </w:r>
        <w:r w:rsidRPr="00EF6604">
          <w:rPr>
            <w:rFonts w:ascii="Arial" w:eastAsia="Arial" w:hAnsi="Arial" w:cs="Arial"/>
            <w:b/>
            <w:bCs/>
          </w:rPr>
          <w:delText>Spark SQL</w:delText>
        </w:r>
        <w:r>
          <w:rPr>
            <w:rFonts w:ascii="Arial" w:eastAsia="Arial" w:hAnsi="Arial" w:cs="Arial"/>
          </w:rPr>
          <w:delText xml:space="preserve"> within </w:delText>
        </w:r>
        <w:r w:rsidRPr="00EF6604">
          <w:rPr>
            <w:rFonts w:ascii="Arial" w:eastAsia="Arial" w:hAnsi="Arial" w:cs="Arial"/>
            <w:b/>
            <w:bCs/>
          </w:rPr>
          <w:delText>Azure Databricks</w:delText>
        </w:r>
        <w:r>
          <w:rPr>
            <w:rFonts w:ascii="Arial" w:eastAsia="Arial" w:hAnsi="Arial" w:cs="Arial"/>
          </w:rPr>
          <w:delText>.</w:delText>
        </w:r>
      </w:del>
    </w:p>
    <w:p w14:paraId="49DFFF54" w14:textId="77777777" w:rsidR="00250725" w:rsidRDefault="00EF6604">
      <w:pPr>
        <w:numPr>
          <w:ilvl w:val="0"/>
          <w:numId w:val="10"/>
        </w:numPr>
        <w:pBdr>
          <w:top w:val="nil"/>
          <w:left w:val="nil"/>
          <w:bottom w:val="nil"/>
          <w:right w:val="nil"/>
          <w:between w:val="nil"/>
        </w:pBdr>
        <w:spacing w:before="19" w:after="0" w:line="276" w:lineRule="auto"/>
        <w:rPr>
          <w:del w:id="26" w:author="Other Author" w:date="2023-07-02T13:28:00Z"/>
          <w:rFonts w:ascii="Arial" w:eastAsia="Arial" w:hAnsi="Arial" w:cs="Arial"/>
        </w:rPr>
      </w:pPr>
      <w:del w:id="27" w:author="Other Author" w:date="2023-07-02T13:28:00Z">
        <w:r>
          <w:rPr>
            <w:rFonts w:ascii="Arial" w:eastAsia="Arial" w:hAnsi="Arial" w:cs="Arial"/>
          </w:rPr>
          <w:delText>Competent in developing high-performance data pipelines using Scala, optimizing data processing, and transforming complex data into valuable insights.</w:delText>
        </w:r>
      </w:del>
    </w:p>
    <w:p w14:paraId="31530FE9" w14:textId="77777777" w:rsidR="00250725" w:rsidRDefault="00EF6604">
      <w:pPr>
        <w:numPr>
          <w:ilvl w:val="0"/>
          <w:numId w:val="10"/>
        </w:numPr>
        <w:pBdr>
          <w:top w:val="nil"/>
          <w:left w:val="nil"/>
          <w:bottom w:val="nil"/>
          <w:right w:val="nil"/>
          <w:between w:val="nil"/>
        </w:pBdr>
        <w:spacing w:before="19" w:after="0" w:line="276" w:lineRule="auto"/>
        <w:rPr>
          <w:del w:id="28" w:author="Other Author" w:date="2023-07-02T13:28:00Z"/>
          <w:rFonts w:ascii="Arial" w:eastAsia="Arial" w:hAnsi="Arial" w:cs="Arial"/>
        </w:rPr>
      </w:pPr>
      <w:del w:id="29" w:author="Other Author" w:date="2023-07-02T13:28:00Z">
        <w:r>
          <w:rPr>
            <w:rFonts w:ascii="Arial" w:eastAsia="Arial" w:hAnsi="Arial" w:cs="Arial"/>
          </w:rPr>
          <w:delText xml:space="preserve">Skilled in utilizing </w:delText>
        </w:r>
        <w:r w:rsidRPr="00EF6604">
          <w:rPr>
            <w:rFonts w:ascii="Arial" w:eastAsia="Arial" w:hAnsi="Arial" w:cs="Arial"/>
            <w:b/>
            <w:bCs/>
          </w:rPr>
          <w:delText xml:space="preserve">Azure Logic App Integration tool </w:delText>
        </w:r>
        <w:r>
          <w:rPr>
            <w:rFonts w:ascii="Arial" w:eastAsia="Arial" w:hAnsi="Arial" w:cs="Arial"/>
          </w:rPr>
          <w:delText>to seamlessly integrate diverse data sources and streamline data workflows.</w:delText>
        </w:r>
      </w:del>
    </w:p>
    <w:p w14:paraId="5A9621AE" w14:textId="77777777" w:rsidR="00250725" w:rsidRDefault="00083B4C">
      <w:pPr>
        <w:numPr>
          <w:ilvl w:val="0"/>
          <w:numId w:val="10"/>
        </w:numPr>
        <w:pBdr>
          <w:top w:val="nil"/>
          <w:left w:val="nil"/>
          <w:bottom w:val="nil"/>
          <w:right w:val="nil"/>
          <w:between w:val="nil"/>
        </w:pBdr>
        <w:spacing w:before="19" w:after="0" w:line="276" w:lineRule="auto"/>
        <w:rPr>
          <w:del w:id="30" w:author="Other Author" w:date="2023-07-02T13:28:00Z"/>
          <w:rFonts w:ascii="Arial" w:eastAsia="Arial" w:hAnsi="Arial" w:cs="Arial"/>
        </w:rPr>
      </w:pPr>
      <w:del w:id="31" w:author="Other Author" w:date="2023-07-02T13:28:00Z">
        <w:r>
          <w:rPr>
            <w:rFonts w:ascii="Arial" w:eastAsia="Arial" w:hAnsi="Arial" w:cs="Arial"/>
          </w:rPr>
          <w:delText>Strong understanding of data governance principles and best practices, ensuring data quality, security, and compliance.</w:delText>
        </w:r>
      </w:del>
    </w:p>
    <w:p w14:paraId="4C96E75A" w14:textId="77777777" w:rsidR="00250725" w:rsidRDefault="00EF6604">
      <w:pPr>
        <w:numPr>
          <w:ilvl w:val="0"/>
          <w:numId w:val="10"/>
        </w:numPr>
        <w:pBdr>
          <w:top w:val="nil"/>
          <w:left w:val="nil"/>
          <w:bottom w:val="nil"/>
          <w:right w:val="nil"/>
          <w:between w:val="nil"/>
        </w:pBdr>
        <w:spacing w:before="19" w:after="0" w:line="276" w:lineRule="auto"/>
        <w:rPr>
          <w:del w:id="32" w:author="Other Author" w:date="2023-07-02T13:28:00Z"/>
          <w:rFonts w:ascii="Arial" w:eastAsia="Arial" w:hAnsi="Arial" w:cs="Arial"/>
        </w:rPr>
      </w:pPr>
      <w:del w:id="33" w:author="Other Author" w:date="2023-07-02T13:28:00Z">
        <w:r>
          <w:rPr>
            <w:rFonts w:ascii="Arial" w:eastAsia="Arial" w:hAnsi="Arial" w:cs="Arial"/>
          </w:rPr>
          <w:delText xml:space="preserve">Strong implementation experience in fully implementing </w:delText>
        </w:r>
        <w:r w:rsidRPr="00EF6604">
          <w:rPr>
            <w:rFonts w:ascii="Arial" w:eastAsia="Arial" w:hAnsi="Arial" w:cs="Arial"/>
            <w:b/>
            <w:bCs/>
          </w:rPr>
          <w:delText>Azure Functions</w:delText>
        </w:r>
        <w:r>
          <w:rPr>
            <w:rFonts w:ascii="Arial" w:eastAsia="Arial" w:hAnsi="Arial" w:cs="Arial"/>
          </w:rPr>
          <w:delText xml:space="preserve">, </w:delText>
        </w:r>
        <w:r w:rsidRPr="00EF6604">
          <w:rPr>
            <w:rFonts w:ascii="Arial" w:eastAsia="Arial" w:hAnsi="Arial" w:cs="Arial"/>
            <w:b/>
            <w:bCs/>
          </w:rPr>
          <w:delText>Azure Storage</w:delText>
        </w:r>
        <w:r>
          <w:rPr>
            <w:rFonts w:ascii="Arial" w:eastAsia="Arial" w:hAnsi="Arial" w:cs="Arial"/>
            <w:b/>
            <w:bCs/>
          </w:rPr>
          <w:delText xml:space="preserve"> Services</w:delText>
        </w:r>
        <w:r>
          <w:rPr>
            <w:rFonts w:ascii="Arial" w:eastAsia="Arial" w:hAnsi="Arial" w:cs="Arial"/>
          </w:rPr>
          <w:delText xml:space="preserve">, and </w:delText>
        </w:r>
        <w:r w:rsidRPr="00EF6604">
          <w:rPr>
            <w:rFonts w:ascii="Arial" w:eastAsia="Arial" w:hAnsi="Arial" w:cs="Arial"/>
            <w:b/>
            <w:bCs/>
          </w:rPr>
          <w:delText>Service Bus</w:delText>
        </w:r>
        <w:r>
          <w:rPr>
            <w:rFonts w:ascii="Arial" w:eastAsia="Arial" w:hAnsi="Arial" w:cs="Arial"/>
          </w:rPr>
          <w:delText xml:space="preserve"> queries to seamlessly integrate a large-scale ERP system for enterprise-level integration.</w:delText>
        </w:r>
      </w:del>
    </w:p>
    <w:p w14:paraId="54364B0D" w14:textId="77777777" w:rsidR="00250725" w:rsidRDefault="00EF6604">
      <w:pPr>
        <w:numPr>
          <w:ilvl w:val="0"/>
          <w:numId w:val="10"/>
        </w:numPr>
        <w:pBdr>
          <w:top w:val="nil"/>
          <w:left w:val="nil"/>
          <w:bottom w:val="nil"/>
          <w:right w:val="nil"/>
          <w:between w:val="nil"/>
        </w:pBdr>
        <w:spacing w:before="19" w:after="0" w:line="276" w:lineRule="auto"/>
        <w:rPr>
          <w:del w:id="34" w:author="Other Author" w:date="2023-07-02T13:28:00Z"/>
          <w:rFonts w:ascii="Arial" w:eastAsia="Arial" w:hAnsi="Arial" w:cs="Arial"/>
        </w:rPr>
      </w:pPr>
      <w:del w:id="35" w:author="Other Author" w:date="2023-07-02T13:28:00Z">
        <w:r>
          <w:rPr>
            <w:rFonts w:ascii="Arial" w:eastAsia="Arial" w:hAnsi="Arial" w:cs="Arial"/>
          </w:rPr>
          <w:delText xml:space="preserve">Hands-On experience in creating and managing </w:delText>
        </w:r>
        <w:r w:rsidRPr="00EF6604">
          <w:rPr>
            <w:rFonts w:ascii="Arial" w:eastAsia="Arial" w:hAnsi="Arial" w:cs="Arial"/>
            <w:b/>
            <w:bCs/>
          </w:rPr>
          <w:delText>Azure DevOps</w:delText>
        </w:r>
        <w:r>
          <w:rPr>
            <w:rFonts w:ascii="Arial" w:eastAsia="Arial" w:hAnsi="Arial" w:cs="Arial"/>
          </w:rPr>
          <w:delText xml:space="preserve"> tools, enabling </w:delText>
        </w:r>
        <w:r w:rsidRPr="00EF6604">
          <w:rPr>
            <w:rFonts w:ascii="Arial" w:eastAsia="Arial" w:hAnsi="Arial" w:cs="Arial"/>
            <w:b/>
            <w:bCs/>
          </w:rPr>
          <w:delText>efficient continuous integration and deployment (CI/CD) pipelines</w:delText>
        </w:r>
        <w:r>
          <w:rPr>
            <w:rFonts w:ascii="Arial" w:eastAsia="Arial" w:hAnsi="Arial" w:cs="Arial"/>
          </w:rPr>
          <w:delText xml:space="preserve"> for streamlined application delivery.</w:delText>
        </w:r>
      </w:del>
    </w:p>
    <w:p w14:paraId="41EA0604" w14:textId="77777777" w:rsidR="00250725" w:rsidRDefault="00083B4C">
      <w:pPr>
        <w:numPr>
          <w:ilvl w:val="0"/>
          <w:numId w:val="10"/>
        </w:numPr>
        <w:pBdr>
          <w:top w:val="nil"/>
          <w:left w:val="nil"/>
          <w:bottom w:val="nil"/>
          <w:right w:val="nil"/>
          <w:between w:val="nil"/>
        </w:pBdr>
        <w:spacing w:before="19" w:after="0" w:line="276" w:lineRule="auto"/>
        <w:rPr>
          <w:del w:id="36" w:author="Other Author" w:date="2023-07-02T13:28:00Z"/>
          <w:rFonts w:ascii="Arial" w:eastAsia="Arial" w:hAnsi="Arial" w:cs="Arial"/>
        </w:rPr>
      </w:pPr>
      <w:del w:id="37" w:author="Other Author" w:date="2023-07-02T13:28:00Z">
        <w:r>
          <w:rPr>
            <w:rFonts w:ascii="Arial" w:eastAsia="Arial" w:hAnsi="Arial" w:cs="Arial"/>
          </w:rPr>
          <w:delText xml:space="preserve">Developed robust data ingestion workflows, enabling the seamless extraction of data from diverse </w:delText>
        </w:r>
        <w:r w:rsidR="00FC1187">
          <w:rPr>
            <w:rFonts w:ascii="Arial" w:eastAsia="Arial" w:hAnsi="Arial" w:cs="Arial"/>
          </w:rPr>
          <w:delText>sources,</w:delText>
        </w:r>
        <w:r>
          <w:rPr>
            <w:rFonts w:ascii="Arial" w:eastAsia="Arial" w:hAnsi="Arial" w:cs="Arial"/>
          </w:rPr>
          <w:delText xml:space="preserve"> and transforming it into Avro, Parquet, Sequence, JSON, and ORC file formats for optimized storage and rapid retrieval.</w:delText>
        </w:r>
      </w:del>
    </w:p>
    <w:p w14:paraId="49F5AE8E" w14:textId="77777777" w:rsidR="00250725" w:rsidRDefault="00083B4C">
      <w:pPr>
        <w:numPr>
          <w:ilvl w:val="0"/>
          <w:numId w:val="10"/>
        </w:numPr>
        <w:pBdr>
          <w:top w:val="nil"/>
          <w:left w:val="nil"/>
          <w:bottom w:val="nil"/>
          <w:right w:val="nil"/>
          <w:between w:val="nil"/>
        </w:pBdr>
        <w:spacing w:before="19" w:after="0" w:line="276" w:lineRule="auto"/>
        <w:rPr>
          <w:del w:id="38" w:author="Other Author" w:date="2023-07-02T13:28:00Z"/>
          <w:rFonts w:ascii="Arial" w:eastAsia="Arial" w:hAnsi="Arial" w:cs="Arial"/>
        </w:rPr>
      </w:pPr>
      <w:del w:id="39" w:author="Other Author" w:date="2023-07-02T13:28:00Z">
        <w:r>
          <w:rPr>
            <w:rFonts w:ascii="Arial" w:eastAsia="Arial" w:hAnsi="Arial" w:cs="Arial"/>
          </w:rPr>
          <w:delText>Extensive experience in Hadoop ecosystem technologies, including HDFS, Map-Reduce, Hive, Tez, and Sqoop.</w:delText>
        </w:r>
      </w:del>
    </w:p>
    <w:p w14:paraId="71365506" w14:textId="77777777" w:rsidR="00250725" w:rsidRDefault="00083B4C">
      <w:pPr>
        <w:numPr>
          <w:ilvl w:val="0"/>
          <w:numId w:val="10"/>
        </w:numPr>
        <w:pBdr>
          <w:top w:val="nil"/>
          <w:left w:val="nil"/>
          <w:bottom w:val="nil"/>
          <w:right w:val="nil"/>
          <w:between w:val="nil"/>
        </w:pBdr>
        <w:spacing w:before="19" w:after="0" w:line="276" w:lineRule="auto"/>
        <w:rPr>
          <w:del w:id="40" w:author="Other Author" w:date="2023-07-02T13:28:00Z"/>
          <w:rFonts w:ascii="Arial" w:eastAsia="Arial" w:hAnsi="Arial" w:cs="Arial"/>
        </w:rPr>
      </w:pPr>
      <w:del w:id="41" w:author="Other Author" w:date="2023-07-02T13:28:00Z">
        <w:r>
          <w:rPr>
            <w:rFonts w:ascii="Arial" w:eastAsia="Arial" w:hAnsi="Arial" w:cs="Arial"/>
          </w:rPr>
          <w:delText>Proficient in developing large-scale data pipelines using Spark and Hive, optimizing performance through query tuning, bucketing, and partitioning techniques.</w:delText>
        </w:r>
      </w:del>
    </w:p>
    <w:p w14:paraId="4C68C668" w14:textId="77777777" w:rsidR="00250725" w:rsidRDefault="00083B4C">
      <w:pPr>
        <w:numPr>
          <w:ilvl w:val="0"/>
          <w:numId w:val="10"/>
        </w:numPr>
        <w:pBdr>
          <w:top w:val="nil"/>
          <w:left w:val="nil"/>
          <w:bottom w:val="nil"/>
          <w:right w:val="nil"/>
          <w:between w:val="nil"/>
        </w:pBdr>
        <w:spacing w:before="19" w:after="0" w:line="276" w:lineRule="auto"/>
        <w:rPr>
          <w:del w:id="42" w:author="Other Author" w:date="2023-07-02T13:28:00Z"/>
          <w:rFonts w:ascii="Arial" w:eastAsia="Arial" w:hAnsi="Arial" w:cs="Arial"/>
        </w:rPr>
      </w:pPr>
      <w:del w:id="43" w:author="Other Author" w:date="2023-07-02T13:28:00Z">
        <w:r>
          <w:rPr>
            <w:rFonts w:ascii="Arial" w:eastAsia="Arial" w:hAnsi="Arial" w:cs="Arial"/>
          </w:rPr>
          <w:delText xml:space="preserve">Hands-on expertise in importing and exporting data between HDFS and Relational Database systems using </w:delText>
        </w:r>
        <w:r w:rsidRPr="00EF6604">
          <w:rPr>
            <w:rFonts w:ascii="Arial" w:eastAsia="Arial" w:hAnsi="Arial" w:cs="Arial"/>
            <w:b/>
            <w:bCs/>
          </w:rPr>
          <w:delText>Sqoop</w:delText>
        </w:r>
        <w:r>
          <w:rPr>
            <w:rFonts w:ascii="Arial" w:eastAsia="Arial" w:hAnsi="Arial" w:cs="Arial"/>
          </w:rPr>
          <w:delText>.</w:delText>
        </w:r>
      </w:del>
    </w:p>
    <w:p w14:paraId="6A906E1A" w14:textId="77777777" w:rsidR="00250725" w:rsidRDefault="00EF6604">
      <w:pPr>
        <w:numPr>
          <w:ilvl w:val="0"/>
          <w:numId w:val="10"/>
        </w:numPr>
        <w:pBdr>
          <w:top w:val="nil"/>
          <w:left w:val="nil"/>
          <w:bottom w:val="nil"/>
          <w:right w:val="nil"/>
          <w:between w:val="nil"/>
        </w:pBdr>
        <w:spacing w:before="19" w:after="0" w:line="276" w:lineRule="auto"/>
        <w:rPr>
          <w:del w:id="44" w:author="Other Author" w:date="2023-07-02T13:28:00Z"/>
          <w:rFonts w:ascii="Arial" w:eastAsia="Arial" w:hAnsi="Arial" w:cs="Arial"/>
        </w:rPr>
      </w:pPr>
      <w:del w:id="45" w:author="Other Author" w:date="2023-07-02T13:28:00Z">
        <w:r w:rsidRPr="00EF6604">
          <w:rPr>
            <w:rFonts w:ascii="Arial" w:eastAsia="Arial" w:hAnsi="Arial" w:cs="Arial"/>
          </w:rPr>
          <w:delText xml:space="preserve">Leveraged the powerful capabilities of </w:delText>
        </w:r>
        <w:r w:rsidRPr="00EF6604">
          <w:rPr>
            <w:rFonts w:ascii="Arial" w:eastAsia="Arial" w:hAnsi="Arial" w:cs="Arial"/>
            <w:b/>
            <w:bCs/>
          </w:rPr>
          <w:delText>Apache Oozie</w:delText>
        </w:r>
        <w:r w:rsidRPr="00EF6604">
          <w:rPr>
            <w:rFonts w:ascii="Arial" w:eastAsia="Arial" w:hAnsi="Arial" w:cs="Arial"/>
          </w:rPr>
          <w:delText xml:space="preserve"> for efficient scheduling and comprehensive management of Hadoop jobs</w:delText>
        </w:r>
        <w:r w:rsidR="00C65B25">
          <w:rPr>
            <w:rFonts w:ascii="Arial" w:eastAsia="Arial" w:hAnsi="Arial" w:cs="Arial"/>
          </w:rPr>
          <w:delText>.</w:delText>
        </w:r>
      </w:del>
    </w:p>
    <w:p w14:paraId="41DCD1FB" w14:textId="77777777" w:rsidR="00250725" w:rsidRDefault="00083B4C">
      <w:pPr>
        <w:numPr>
          <w:ilvl w:val="0"/>
          <w:numId w:val="10"/>
        </w:numPr>
        <w:pBdr>
          <w:top w:val="nil"/>
          <w:left w:val="nil"/>
          <w:bottom w:val="nil"/>
          <w:right w:val="nil"/>
          <w:between w:val="nil"/>
        </w:pBdr>
        <w:spacing w:before="19" w:after="0" w:line="276" w:lineRule="auto"/>
        <w:rPr>
          <w:del w:id="46" w:author="Other Author" w:date="2023-07-02T13:28:00Z"/>
          <w:rFonts w:ascii="Arial" w:eastAsia="Arial" w:hAnsi="Arial" w:cs="Arial"/>
        </w:rPr>
      </w:pPr>
      <w:del w:id="47" w:author="Other Author" w:date="2023-07-02T13:28:00Z">
        <w:r>
          <w:rPr>
            <w:rFonts w:ascii="Arial" w:eastAsia="Arial" w:hAnsi="Arial" w:cs="Arial"/>
          </w:rPr>
          <w:delText>Extensive hands-on experience in tuning Spark jobs and ETL workflows for optimal performance and efficiency.</w:delText>
        </w:r>
      </w:del>
    </w:p>
    <w:p w14:paraId="4F7071A9" w14:textId="77777777" w:rsidR="00250725" w:rsidRDefault="00083B4C">
      <w:pPr>
        <w:numPr>
          <w:ilvl w:val="0"/>
          <w:numId w:val="10"/>
        </w:numPr>
        <w:pBdr>
          <w:top w:val="nil"/>
          <w:left w:val="nil"/>
          <w:bottom w:val="nil"/>
          <w:right w:val="nil"/>
          <w:between w:val="nil"/>
        </w:pBdr>
        <w:spacing w:before="19" w:after="0" w:line="276" w:lineRule="auto"/>
        <w:rPr>
          <w:del w:id="48" w:author="Other Author" w:date="2023-07-02T13:28:00Z"/>
          <w:rFonts w:ascii="Arial" w:eastAsia="Arial" w:hAnsi="Arial" w:cs="Arial"/>
        </w:rPr>
      </w:pPr>
      <w:del w:id="49" w:author="Other Author" w:date="2023-07-02T13:28:00Z">
        <w:r>
          <w:rPr>
            <w:rFonts w:ascii="Arial" w:eastAsia="Arial" w:hAnsi="Arial" w:cs="Arial"/>
          </w:rPr>
          <w:delText xml:space="preserve">Strong background in data ingestion, data </w:delText>
        </w:r>
        <w:r w:rsidR="00C5464A">
          <w:rPr>
            <w:rFonts w:ascii="Arial" w:eastAsia="Arial" w:hAnsi="Arial" w:cs="Arial"/>
          </w:rPr>
          <w:delText>modelling</w:delText>
        </w:r>
        <w:r>
          <w:rPr>
            <w:rFonts w:ascii="Arial" w:eastAsia="Arial" w:hAnsi="Arial" w:cs="Arial"/>
          </w:rPr>
          <w:delText>, and encryption techniques for secure and efficient data processing</w:delText>
        </w:r>
      </w:del>
    </w:p>
    <w:p w14:paraId="27C53451" w14:textId="77777777" w:rsidR="00C65B25" w:rsidRPr="00C65B25" w:rsidRDefault="00FC1187">
      <w:pPr>
        <w:numPr>
          <w:ilvl w:val="0"/>
          <w:numId w:val="10"/>
        </w:numPr>
        <w:pBdr>
          <w:top w:val="nil"/>
          <w:left w:val="nil"/>
          <w:bottom w:val="nil"/>
          <w:right w:val="nil"/>
          <w:between w:val="nil"/>
        </w:pBdr>
        <w:spacing w:before="19" w:after="0" w:line="276" w:lineRule="auto"/>
        <w:rPr>
          <w:del w:id="50" w:author="Other Author" w:date="2023-07-02T13:28:00Z"/>
          <w:rFonts w:ascii="Arial" w:eastAsia="Arial" w:hAnsi="Arial" w:cs="Arial"/>
        </w:rPr>
      </w:pPr>
      <w:del w:id="51" w:author="Other Author" w:date="2023-07-02T13:28:00Z">
        <w:r w:rsidRPr="00C65B25">
          <w:rPr>
            <w:rFonts w:ascii="Arial" w:eastAsia="Arial" w:hAnsi="Arial" w:cs="Arial"/>
          </w:rPr>
          <w:delText>Proficiency In</w:delText>
        </w:r>
        <w:r w:rsidR="00C65B25" w:rsidRPr="00C65B25">
          <w:rPr>
            <w:rFonts w:ascii="Arial" w:eastAsia="Arial" w:hAnsi="Arial" w:cs="Arial"/>
          </w:rPr>
          <w:delText xml:space="preserve"> </w:delText>
        </w:r>
        <w:r w:rsidR="00C65B25" w:rsidRPr="00C65B25">
          <w:rPr>
            <w:rFonts w:ascii="Arial" w:eastAsia="Arial" w:hAnsi="Arial" w:cs="Arial"/>
            <w:b/>
            <w:bCs/>
          </w:rPr>
          <w:delText>Apache Kafka</w:delText>
        </w:r>
        <w:r w:rsidR="00C65B25" w:rsidRPr="00C65B25">
          <w:rPr>
            <w:rFonts w:ascii="Arial" w:eastAsia="Arial" w:hAnsi="Arial" w:cs="Arial"/>
          </w:rPr>
          <w:delText xml:space="preserve">-driven </w:delText>
        </w:r>
        <w:r w:rsidR="00C65B25" w:rsidRPr="00C65B25">
          <w:rPr>
            <w:rFonts w:ascii="Arial" w:eastAsia="Arial" w:hAnsi="Arial" w:cs="Arial"/>
            <w:b/>
            <w:bCs/>
          </w:rPr>
          <w:delText>real-time streaming</w:delText>
        </w:r>
        <w:r w:rsidR="00C65B25" w:rsidRPr="00C65B25">
          <w:rPr>
            <w:rFonts w:ascii="Arial" w:eastAsia="Arial" w:hAnsi="Arial" w:cs="Arial"/>
          </w:rPr>
          <w:delText xml:space="preserve"> analytics in Spark Streaming, enabling efficient processing and analysis of high-velocity streaming data, while effectively utilizing Kafka as a </w:delText>
        </w:r>
        <w:r w:rsidR="00C65B25" w:rsidRPr="00C65B25">
          <w:rPr>
            <w:rFonts w:ascii="Arial" w:eastAsia="Arial" w:hAnsi="Arial" w:cs="Arial"/>
            <w:b/>
            <w:bCs/>
          </w:rPr>
          <w:delText xml:space="preserve">fault-tolerant data </w:delText>
        </w:r>
        <w:commentRangeStart w:id="52"/>
        <w:r w:rsidR="00C65B25" w:rsidRPr="00C65B25">
          <w:rPr>
            <w:rFonts w:ascii="Arial" w:eastAsia="Arial" w:hAnsi="Arial" w:cs="Arial"/>
            <w:b/>
            <w:bCs/>
          </w:rPr>
          <w:delText>pipeline</w:delText>
        </w:r>
        <w:commentRangeEnd w:id="52"/>
        <w:r w:rsidR="00C2468A">
          <w:rPr>
            <w:rStyle w:val="CommentReference"/>
          </w:rPr>
          <w:commentReference w:id="52"/>
        </w:r>
        <w:r w:rsidR="00C65B25" w:rsidRPr="00C65B25">
          <w:rPr>
            <w:rFonts w:ascii="Arial" w:eastAsia="Arial" w:hAnsi="Arial" w:cs="Arial"/>
          </w:rPr>
          <w:delText>.</w:delText>
        </w:r>
      </w:del>
    </w:p>
    <w:p w14:paraId="5374CBAF" w14:textId="77777777" w:rsidR="00250725" w:rsidRPr="008371CE" w:rsidRDefault="00083B4C">
      <w:pPr>
        <w:numPr>
          <w:ilvl w:val="0"/>
          <w:numId w:val="10"/>
        </w:numPr>
        <w:pBdr>
          <w:top w:val="nil"/>
          <w:left w:val="nil"/>
          <w:bottom w:val="nil"/>
          <w:right w:val="nil"/>
          <w:between w:val="nil"/>
        </w:pBdr>
        <w:spacing w:before="19" w:after="0" w:line="276" w:lineRule="auto"/>
        <w:rPr>
          <w:del w:id="53" w:author="Other Author" w:date="2023-07-02T13:28:00Z"/>
          <w:rFonts w:ascii="Arial" w:eastAsia="Arial" w:hAnsi="Arial" w:cs="Arial"/>
        </w:rPr>
      </w:pPr>
      <w:del w:id="54" w:author="Other Author" w:date="2023-07-02T13:28:00Z">
        <w:r>
          <w:rPr>
            <w:rFonts w:ascii="Arial" w:eastAsia="Arial" w:hAnsi="Arial" w:cs="Arial"/>
          </w:rPr>
          <w:delText xml:space="preserve">Optimized Spark jobs and workflows through fine-tuning of </w:delText>
        </w:r>
        <w:r w:rsidRPr="00992212">
          <w:rPr>
            <w:rFonts w:ascii="Arial" w:eastAsia="Arial" w:hAnsi="Arial" w:cs="Arial"/>
            <w:b/>
            <w:bCs/>
          </w:rPr>
          <w:delText>Spark configurations</w:delText>
        </w:r>
        <w:r>
          <w:rPr>
            <w:rFonts w:ascii="Arial" w:eastAsia="Arial" w:hAnsi="Arial" w:cs="Arial"/>
          </w:rPr>
          <w:delText xml:space="preserve">, </w:delText>
        </w:r>
        <w:r w:rsidRPr="00992212">
          <w:rPr>
            <w:rFonts w:ascii="Arial" w:eastAsia="Arial" w:hAnsi="Arial" w:cs="Arial"/>
            <w:b/>
            <w:bCs/>
          </w:rPr>
          <w:delText>strategic partitioning</w:delText>
        </w:r>
        <w:r>
          <w:rPr>
            <w:rFonts w:ascii="Arial" w:eastAsia="Arial" w:hAnsi="Arial" w:cs="Arial"/>
          </w:rPr>
          <w:delText>, and memory allocation, resulting in enhanced performance and resource utilization.</w:delText>
        </w:r>
      </w:del>
    </w:p>
    <w:p w14:paraId="42B6E49F" w14:textId="77777777" w:rsidR="008371CE" w:rsidRPr="008371CE" w:rsidRDefault="008371CE">
      <w:pPr>
        <w:numPr>
          <w:ilvl w:val="0"/>
          <w:numId w:val="10"/>
        </w:numPr>
        <w:pBdr>
          <w:top w:val="nil"/>
          <w:left w:val="nil"/>
          <w:bottom w:val="nil"/>
          <w:right w:val="nil"/>
          <w:between w:val="nil"/>
        </w:pBdr>
        <w:spacing w:before="19" w:after="0" w:line="276" w:lineRule="auto"/>
        <w:rPr>
          <w:del w:id="55" w:author="Other Author" w:date="2023-07-02T13:28:00Z"/>
          <w:rFonts w:ascii="Arial" w:eastAsia="Arial" w:hAnsi="Arial" w:cs="Arial"/>
        </w:rPr>
      </w:pPr>
      <w:del w:id="56" w:author="Other Author" w:date="2023-07-02T13:28:00Z">
        <w:r w:rsidRPr="008371CE">
          <w:rPr>
            <w:rFonts w:ascii="Arial" w:eastAsia="Arial" w:hAnsi="Arial" w:cs="Arial"/>
          </w:rPr>
          <w:delText xml:space="preserve">Demonstrated expertise in managing Snowflake's unique features such as </w:delText>
        </w:r>
        <w:r w:rsidRPr="004F3555">
          <w:rPr>
            <w:rFonts w:ascii="Arial" w:eastAsia="Arial" w:hAnsi="Arial" w:cs="Arial"/>
            <w:b/>
            <w:bCs/>
          </w:rPr>
          <w:delText>Zero-Copy Cloning, Time Travel</w:delText>
        </w:r>
        <w:r w:rsidRPr="008371CE">
          <w:rPr>
            <w:rFonts w:ascii="Arial" w:eastAsia="Arial" w:hAnsi="Arial" w:cs="Arial"/>
          </w:rPr>
          <w:delText xml:space="preserve">, and </w:delText>
        </w:r>
        <w:r w:rsidRPr="004F3555">
          <w:rPr>
            <w:rFonts w:ascii="Arial" w:eastAsia="Arial" w:hAnsi="Arial" w:cs="Arial"/>
            <w:b/>
            <w:bCs/>
          </w:rPr>
          <w:delText>Data Sharing</w:delText>
        </w:r>
        <w:r w:rsidRPr="008371CE">
          <w:rPr>
            <w:rFonts w:ascii="Arial" w:eastAsia="Arial" w:hAnsi="Arial" w:cs="Arial"/>
          </w:rPr>
          <w:delText>, for efficient data management.</w:delText>
        </w:r>
      </w:del>
    </w:p>
    <w:p w14:paraId="7D6D7EC0" w14:textId="77777777" w:rsidR="008371CE" w:rsidRPr="008371CE" w:rsidRDefault="008371CE">
      <w:pPr>
        <w:numPr>
          <w:ilvl w:val="0"/>
          <w:numId w:val="10"/>
        </w:numPr>
        <w:pBdr>
          <w:top w:val="nil"/>
          <w:left w:val="nil"/>
          <w:bottom w:val="nil"/>
          <w:right w:val="nil"/>
          <w:between w:val="nil"/>
        </w:pBdr>
        <w:spacing w:before="19" w:after="0" w:line="276" w:lineRule="auto"/>
        <w:rPr>
          <w:del w:id="57" w:author="Other Author" w:date="2023-07-02T13:28:00Z"/>
          <w:rFonts w:ascii="Arial" w:eastAsia="Arial" w:hAnsi="Arial" w:cs="Arial"/>
        </w:rPr>
      </w:pPr>
      <w:del w:id="58" w:author="Other Author" w:date="2023-07-02T13:28:00Z">
        <w:r w:rsidRPr="008371CE">
          <w:rPr>
            <w:rFonts w:ascii="Arial" w:eastAsia="Arial" w:hAnsi="Arial" w:cs="Arial"/>
          </w:rPr>
          <w:delText xml:space="preserve">Successfully </w:delText>
        </w:r>
        <w:r w:rsidRPr="004F3555">
          <w:rPr>
            <w:rFonts w:ascii="Arial" w:eastAsia="Arial" w:hAnsi="Arial" w:cs="Arial"/>
            <w:b/>
            <w:bCs/>
          </w:rPr>
          <w:delText>integrated Snowflake with Azure Data Factory</w:delText>
        </w:r>
        <w:r w:rsidRPr="008371CE">
          <w:rPr>
            <w:rFonts w:ascii="Arial" w:eastAsia="Arial" w:hAnsi="Arial" w:cs="Arial"/>
          </w:rPr>
          <w:delText xml:space="preserve"> to orchestrate complex ETL pipelines, significantly optimizing </w:delText>
        </w:r>
        <w:r w:rsidR="004F3555">
          <w:rPr>
            <w:rFonts w:ascii="Arial" w:eastAsia="Arial" w:hAnsi="Arial" w:cs="Arial"/>
          </w:rPr>
          <w:delText>data migration</w:delText>
        </w:r>
        <w:r w:rsidRPr="008371CE">
          <w:rPr>
            <w:rFonts w:ascii="Arial" w:eastAsia="Arial" w:hAnsi="Arial" w:cs="Arial"/>
          </w:rPr>
          <w:delText xml:space="preserve"> from diverse sources into Azure-based data warehouses.</w:delText>
        </w:r>
      </w:del>
    </w:p>
    <w:p w14:paraId="6CA48787" w14:textId="77777777" w:rsidR="00250725" w:rsidRPr="00992212" w:rsidRDefault="00083B4C">
      <w:pPr>
        <w:numPr>
          <w:ilvl w:val="0"/>
          <w:numId w:val="10"/>
        </w:numPr>
        <w:pBdr>
          <w:top w:val="nil"/>
          <w:left w:val="nil"/>
          <w:bottom w:val="nil"/>
          <w:right w:val="nil"/>
          <w:between w:val="nil"/>
        </w:pBdr>
        <w:spacing w:before="19" w:after="0" w:line="276" w:lineRule="auto"/>
        <w:rPr>
          <w:del w:id="59" w:author="Other Author" w:date="2023-07-02T13:28:00Z"/>
          <w:rFonts w:ascii="Arial" w:eastAsia="Arial" w:hAnsi="Arial" w:cs="Arial"/>
        </w:rPr>
      </w:pPr>
      <w:del w:id="60" w:author="Other Author" w:date="2023-07-02T13:28:00Z">
        <w:r>
          <w:rPr>
            <w:rFonts w:ascii="Arial" w:eastAsia="Arial" w:hAnsi="Arial" w:cs="Arial"/>
          </w:rPr>
          <w:delText>Extensive experience in the development, maintenance, and implementation of Enterprise Data Warehouses (EDW), Data Marts, Operational Data Stores (ODS), and Data Warehouses, employing both Star schema and Snowflake schema designs.</w:delText>
        </w:r>
      </w:del>
    </w:p>
    <w:p w14:paraId="7EF048F0" w14:textId="77777777" w:rsidR="00992212" w:rsidRDefault="00992212" w:rsidP="00992212">
      <w:pPr>
        <w:pBdr>
          <w:top w:val="nil"/>
          <w:left w:val="nil"/>
          <w:bottom w:val="nil"/>
          <w:right w:val="nil"/>
          <w:between w:val="nil"/>
        </w:pBdr>
        <w:spacing w:before="19" w:after="0"/>
        <w:rPr>
          <w:del w:id="61" w:author="Other Author" w:date="2023-07-02T13:28:00Z"/>
          <w:rFonts w:ascii="Arial" w:eastAsia="Arial" w:hAnsi="Arial" w:cs="Arial"/>
        </w:rPr>
      </w:pPr>
    </w:p>
    <w:p w14:paraId="632B2BFA" w14:textId="77777777" w:rsidR="00992212" w:rsidRDefault="00992212" w:rsidP="00992212">
      <w:pPr>
        <w:pBdr>
          <w:top w:val="nil"/>
          <w:left w:val="nil"/>
          <w:bottom w:val="nil"/>
          <w:right w:val="nil"/>
          <w:between w:val="nil"/>
        </w:pBdr>
        <w:spacing w:before="19" w:after="0"/>
        <w:rPr>
          <w:del w:id="62" w:author="Other Author" w:date="2023-07-02T13:28:00Z"/>
          <w:rFonts w:ascii="Arial" w:eastAsia="Arial" w:hAnsi="Arial" w:cs="Arial"/>
        </w:rPr>
      </w:pPr>
    </w:p>
    <w:p w14:paraId="0A42FB5A" w14:textId="77777777" w:rsidR="00250725" w:rsidRDefault="00250725">
      <w:pPr>
        <w:spacing w:before="19" w:after="0"/>
        <w:ind w:left="720"/>
        <w:rPr>
          <w:del w:id="63" w:author="Other Author" w:date="2023-07-02T13:28:00Z"/>
          <w:rFonts w:ascii="Cambria" w:eastAsia="Cambria" w:hAnsi="Cambria" w:cs="Cambria"/>
          <w:color w:val="000000"/>
        </w:rPr>
      </w:pPr>
    </w:p>
    <w:p w14:paraId="46B163E4" w14:textId="77777777" w:rsidR="002B4833" w:rsidRDefault="002B4833">
      <w:pPr>
        <w:spacing w:after="0"/>
        <w:rPr>
          <w:del w:id="64" w:author="Other Author" w:date="2023-07-02T13:28:00Z"/>
          <w:rFonts w:ascii="Cambria" w:eastAsia="Cambria" w:hAnsi="Cambria" w:cs="Cambria"/>
          <w:b/>
          <w:u w:val="single"/>
        </w:rPr>
      </w:pPr>
    </w:p>
    <w:p w14:paraId="1E520483" w14:textId="77777777" w:rsidR="00250725" w:rsidRDefault="00083B4C">
      <w:pPr>
        <w:spacing w:after="0"/>
        <w:rPr>
          <w:del w:id="65" w:author="Other Author" w:date="2023-07-02T13:28:00Z"/>
          <w:rFonts w:ascii="Cambria" w:eastAsia="Cambria" w:hAnsi="Cambria" w:cs="Cambria"/>
          <w:b/>
          <w:u w:val="single"/>
        </w:rPr>
      </w:pPr>
      <w:del w:id="66" w:author="Other Author" w:date="2023-07-02T13:28:00Z">
        <w:r>
          <w:rPr>
            <w:rFonts w:ascii="Cambria" w:eastAsia="Cambria" w:hAnsi="Cambria" w:cs="Cambria"/>
            <w:b/>
            <w:u w:val="single"/>
          </w:rPr>
          <w:delText>EDUCATION</w:delText>
        </w:r>
      </w:del>
    </w:p>
    <w:p w14:paraId="4B83D188" w14:textId="77777777" w:rsidR="00250725" w:rsidRDefault="001533F2">
      <w:pPr>
        <w:numPr>
          <w:ilvl w:val="0"/>
          <w:numId w:val="10"/>
        </w:numPr>
        <w:spacing w:before="19" w:after="0" w:line="276" w:lineRule="auto"/>
        <w:rPr>
          <w:del w:id="67" w:author="Other Author" w:date="2023-07-02T13:28:00Z"/>
        </w:rPr>
      </w:pPr>
      <w:del w:id="68" w:author="Other Author" w:date="2023-07-02T13:28:00Z">
        <w:r>
          <w:rPr>
            <w:rFonts w:ascii="Arial" w:eastAsia="Arial" w:hAnsi="Arial" w:cs="Arial"/>
          </w:rPr>
          <w:delText>Master of Science</w:delText>
        </w:r>
        <w:r w:rsidR="003535DE">
          <w:rPr>
            <w:rFonts w:ascii="Arial" w:eastAsia="Arial" w:hAnsi="Arial" w:cs="Arial"/>
          </w:rPr>
          <w:delText xml:space="preserve"> in Data Science.</w:delText>
        </w:r>
      </w:del>
    </w:p>
    <w:p w14:paraId="1B0A343D" w14:textId="77777777" w:rsidR="00250725" w:rsidRDefault="00250725">
      <w:pPr>
        <w:spacing w:before="19" w:after="0"/>
        <w:rPr>
          <w:del w:id="69" w:author="Other Author" w:date="2023-07-02T13:28:00Z"/>
          <w:rFonts w:ascii="Cambria" w:eastAsia="Cambria" w:hAnsi="Cambria" w:cs="Cambria"/>
          <w:color w:val="000000"/>
        </w:rPr>
      </w:pPr>
    </w:p>
    <w:p w14:paraId="7182B5DD" w14:textId="77777777" w:rsidR="00250725" w:rsidRDefault="00083B4C">
      <w:pPr>
        <w:spacing w:after="0"/>
        <w:rPr>
          <w:del w:id="70" w:author="Other Author" w:date="2023-07-02T13:28:00Z"/>
          <w:rFonts w:ascii="Cambria" w:eastAsia="Cambria" w:hAnsi="Cambria" w:cs="Cambria"/>
          <w:b/>
          <w:u w:val="single"/>
        </w:rPr>
      </w:pPr>
      <w:del w:id="71" w:author="Other Author" w:date="2023-07-02T13:28:00Z">
        <w:r>
          <w:rPr>
            <w:rFonts w:ascii="Cambria" w:eastAsia="Cambria" w:hAnsi="Cambria" w:cs="Cambria"/>
            <w:b/>
            <w:u w:val="single"/>
          </w:rPr>
          <w:delText>TECHNICAL SKILLS</w:delText>
        </w:r>
      </w:del>
    </w:p>
    <w:p w14:paraId="3E87D7D8" w14:textId="77777777" w:rsidR="00236407" w:rsidRDefault="00000000">
      <w:pPr>
        <w:pStyle w:val="Empty"/>
        <w:rPr>
          <w:ins w:id="72" w:author="Other Author" w:date="2023-07-02T13:28:00Z"/>
        </w:rPr>
      </w:pPr>
      <w:ins w:id="73" w:author="Other Author" w:date="2023-07-02T13:28:00Z">
        <w:r>
          <w:rPr>
            <w:noProof/>
          </w:rPr>
          <w:drawing>
            <wp:anchor distT="0" distB="0" distL="0" distR="0" simplePos="0" relativeHeight="10763250" behindDoc="1" locked="0" layoutInCell="1" allowOverlap="1" wp14:anchorId="739868C2" wp14:editId="38F7DE20">
              <wp:simplePos x="0" y="0"/>
              <wp:positionH relativeFrom="page">
                <wp:align>right</wp:align>
              </wp:positionH>
              <wp:positionV relativeFrom="page">
                <wp:align>top</wp:align>
              </wp:positionV>
              <wp:extent cx="2457450" cy="10763250"/>
              <wp:effectExtent l="0" t="0" r="0" b="0"/>
              <wp:wrapNone/>
              <wp:docPr id="1261043695" name="Picture 126104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457450" cy="10763250"/>
                      </a:xfrm>
                      <a:prstGeom prst="rect">
                        <a:avLst/>
                      </a:prstGeom>
                    </pic:spPr>
                  </pic:pic>
                </a:graphicData>
              </a:graphic>
            </wp:anchor>
          </w:drawing>
        </w:r>
      </w:ins>
    </w:p>
    <w:tbl>
      <w:tblPr>
        <w:tblW w:w="11111" w:type="dxa"/>
        <w:tblCellMar>
          <w:left w:w="0" w:type="dxa"/>
          <w:right w:w="0" w:type="dxa"/>
        </w:tblCellMar>
        <w:tblLook w:val="0000" w:firstRow="0" w:lastRow="0" w:firstColumn="0" w:lastColumn="0" w:noHBand="0" w:noVBand="0"/>
        <w:tblPrChange w:id="74" w:author="Other Author" w:date="2023-07-02T13:28:00Z">
          <w:tblPr>
            <w:tblW w:w="10396" w:type="dxa"/>
            <w:tblInd w:w="392" w:type="dxa"/>
            <w:tblLayout w:type="fixed"/>
            <w:tblCellMar>
              <w:left w:w="10" w:type="dxa"/>
              <w:right w:w="10" w:type="dxa"/>
            </w:tblCellMar>
            <w:tblLook w:val="0000" w:firstRow="0" w:lastRow="0" w:firstColumn="0" w:lastColumn="0" w:noHBand="0" w:noVBand="0"/>
          </w:tblPr>
        </w:tblPrChange>
      </w:tblPr>
      <w:tblGrid>
        <w:gridCol w:w="6882"/>
        <w:gridCol w:w="4229"/>
        <w:tblGridChange w:id="75">
          <w:tblGrid>
            <w:gridCol w:w="2687"/>
            <w:gridCol w:w="7709"/>
          </w:tblGrid>
        </w:tblGridChange>
      </w:tblGrid>
      <w:tr w:rsidR="00236407" w14:paraId="5F61B93A" w14:textId="77777777">
        <w:tblPrEx>
          <w:tblCellMar>
            <w:top w:w="0" w:type="dxa"/>
            <w:left w:w="0" w:type="dxa"/>
            <w:bottom w:w="0" w:type="dxa"/>
            <w:right w:w="0" w:type="dxa"/>
          </w:tblCellMar>
        </w:tblPrEx>
        <w:tc>
          <w:tcPr>
            <w:tcW w:w="6338" w:type="dxa"/>
            <w:tcMar>
              <w:top w:w="0" w:type="dxa"/>
              <w:left w:w="0" w:type="dxa"/>
              <w:bottom w:w="0" w:type="dxa"/>
              <w:right w:w="878" w:type="dxa"/>
            </w:tcMar>
            <w:tcPrChange w:id="76" w:author="Other Author" w:date="2023-07-02T13:28:00Z">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tcPrChange>
          </w:tcPr>
          <w:p w14:paraId="7C705D58" w14:textId="77777777" w:rsidR="00236407" w:rsidRDefault="00083B4C">
            <w:pPr>
              <w:pStyle w:val="Name"/>
              <w:rPr>
                <w:ins w:id="77" w:author="Other Author" w:date="2023-07-02T13:28:00Z"/>
              </w:rPr>
            </w:pPr>
            <w:del w:id="78" w:author="Other Author" w:date="2023-07-02T13:28:00Z">
              <w:r>
                <w:rPr>
                  <w:rFonts w:ascii="Arial" w:eastAsia="Arial" w:hAnsi="Arial" w:cs="Arial"/>
                  <w:sz w:val="20"/>
                  <w:szCs w:val="20"/>
                </w:rPr>
                <w:delText>Azure Services</w:delText>
              </w:r>
            </w:del>
            <w:ins w:id="79" w:author="Other Author" w:date="2023-07-02T13:28:00Z">
              <w:r w:rsidR="00000000">
                <w:t>Aditya Nittala</w:t>
              </w:r>
            </w:ins>
          </w:p>
          <w:p w14:paraId="7DB9FE0A" w14:textId="77777777" w:rsidR="00236407" w:rsidRDefault="00000000">
            <w:pPr>
              <w:pStyle w:val="JobTitle"/>
              <w:rPr>
                <w:ins w:id="80" w:author="Other Author" w:date="2023-07-02T13:28:00Z"/>
              </w:rPr>
            </w:pPr>
            <w:ins w:id="81" w:author="Other Author" w:date="2023-07-02T13:28:00Z">
              <w:r>
                <w:t>Business Analyst</w:t>
              </w:r>
            </w:ins>
          </w:p>
          <w:p w14:paraId="6353B640" w14:textId="77777777" w:rsidR="00236407" w:rsidRDefault="00000000">
            <w:pPr>
              <w:pStyle w:val="Heading1"/>
              <w:rPr>
                <w:ins w:id="82" w:author="Other Author" w:date="2023-07-02T13:28:00Z"/>
              </w:rPr>
            </w:pPr>
            <w:ins w:id="83" w:author="Other Author" w:date="2023-07-02T13:28:00Z">
              <w:r>
                <w:t>Profile</w:t>
              </w:r>
            </w:ins>
          </w:p>
          <w:p w14:paraId="1D838F64" w14:textId="77777777" w:rsidR="00236407" w:rsidRDefault="00000000">
            <w:pPr>
              <w:rPr>
                <w:ins w:id="84" w:author="Other Author" w:date="2023-07-02T13:28:00Z"/>
              </w:rPr>
            </w:pPr>
            <w:ins w:id="85" w:author="Other Author" w:date="2023-07-02T13:28:00Z">
              <w:r>
                <w:t>I am a driven and diligent professional with exceptional communication skills that I have used to translate business requirements efficiently into finished solutions. I am capable of analyzing data to generate reports and dashboards highlighting areas of focus for future growth. Looking for a role that engages with businesses to develop robust and dynamic solutions.</w:t>
              </w:r>
            </w:ins>
          </w:p>
          <w:p w14:paraId="5B20B682" w14:textId="77777777" w:rsidR="00236407" w:rsidRDefault="00000000">
            <w:pPr>
              <w:pStyle w:val="Heading1"/>
              <w:rPr>
                <w:ins w:id="86" w:author="Other Author" w:date="2023-07-02T13:28:00Z"/>
              </w:rPr>
            </w:pPr>
            <w:ins w:id="87" w:author="Other Author" w:date="2023-07-02T13:28:00Z">
              <w:r>
                <w:t>Employment History</w:t>
              </w:r>
            </w:ins>
          </w:p>
          <w:p w14:paraId="11068880" w14:textId="77777777" w:rsidR="00236407" w:rsidRDefault="00000000">
            <w:pPr>
              <w:pStyle w:val="Heading2"/>
              <w:rPr>
                <w:ins w:id="88" w:author="Other Author" w:date="2023-07-02T13:28:00Z"/>
              </w:rPr>
            </w:pPr>
            <w:ins w:id="89" w:author="Other Author" w:date="2023-07-02T13:28:00Z">
              <w:r>
                <w:t xml:space="preserve">IT Systems Analyst, Atos India Pvt. Ltd. </w:t>
              </w:r>
            </w:ins>
          </w:p>
          <w:p w14:paraId="42AF3FDC" w14:textId="77777777" w:rsidR="00236407" w:rsidRDefault="00000000">
            <w:pPr>
              <w:pStyle w:val="Date"/>
              <w:rPr>
                <w:ins w:id="90" w:author="Other Author" w:date="2023-07-02T13:28:00Z"/>
              </w:rPr>
            </w:pPr>
            <w:ins w:id="91" w:author="Other Author" w:date="2023-07-02T13:28:00Z">
              <w:r>
                <w:t>January 2016 — December 2020</w:t>
              </w:r>
            </w:ins>
          </w:p>
          <w:p w14:paraId="5831BEF3" w14:textId="77777777" w:rsidR="00236407" w:rsidRDefault="00000000">
            <w:pPr>
              <w:pStyle w:val="ListParagraph"/>
              <w:numPr>
                <w:ilvl w:val="0"/>
                <w:numId w:val="2"/>
              </w:numPr>
              <w:spacing w:line="264" w:lineRule="auto"/>
              <w:rPr>
                <w:ins w:id="92" w:author="Other Author" w:date="2023-07-02T13:28:00Z"/>
              </w:rPr>
            </w:pPr>
            <w:ins w:id="93" w:author="Other Author" w:date="2023-07-02T13:28:00Z">
              <w:r>
                <w:t>Engage with Pharma Industry clients to transition databases and on-premises applications to Atos cloud solutions.</w:t>
              </w:r>
            </w:ins>
          </w:p>
          <w:p w14:paraId="07775CED" w14:textId="77777777" w:rsidR="00236407" w:rsidRDefault="00000000">
            <w:pPr>
              <w:pStyle w:val="ListParagraph"/>
              <w:numPr>
                <w:ilvl w:val="0"/>
                <w:numId w:val="2"/>
              </w:numPr>
              <w:spacing w:line="264" w:lineRule="auto"/>
              <w:rPr>
                <w:ins w:id="94" w:author="Other Author" w:date="2023-07-02T13:28:00Z"/>
              </w:rPr>
            </w:pPr>
            <w:ins w:id="95" w:author="Other Author" w:date="2023-07-02T13:28:00Z">
              <w:r>
                <w:rPr>
                  <w:b/>
                  <w:bCs/>
                </w:rPr>
                <w:t>Gathered and analyzed customer requirements</w:t>
              </w:r>
              <w:r>
                <w:t xml:space="preserve"> for Cloud Migration and Application Support. Drafted SOP documents working closely with Security, Cloud, and Database Administrator teams</w:t>
              </w:r>
            </w:ins>
          </w:p>
          <w:p w14:paraId="0934B21D" w14:textId="77777777" w:rsidR="00236407" w:rsidRDefault="00000000">
            <w:pPr>
              <w:pStyle w:val="ListParagraph"/>
              <w:numPr>
                <w:ilvl w:val="0"/>
                <w:numId w:val="2"/>
              </w:numPr>
              <w:spacing w:line="264" w:lineRule="auto"/>
              <w:rPr>
                <w:ins w:id="96" w:author="Other Author" w:date="2023-07-02T13:28:00Z"/>
              </w:rPr>
            </w:pPr>
            <w:ins w:id="97" w:author="Other Author" w:date="2023-07-02T13:28:00Z">
              <w:r>
                <w:rPr>
                  <w:b/>
                  <w:bCs/>
                </w:rPr>
                <w:t>Developed Analytics application</w:t>
              </w:r>
              <w:r>
                <w:t xml:space="preserve"> in VMware to aggregate customer and team performance data to generate and display reports of Employee response time</w:t>
              </w:r>
            </w:ins>
          </w:p>
          <w:p w14:paraId="45A1B6FC" w14:textId="77777777" w:rsidR="00236407" w:rsidRDefault="00000000">
            <w:pPr>
              <w:pStyle w:val="ListParagraph"/>
              <w:numPr>
                <w:ilvl w:val="0"/>
                <w:numId w:val="2"/>
              </w:numPr>
              <w:spacing w:line="264" w:lineRule="auto"/>
              <w:rPr>
                <w:ins w:id="98" w:author="Other Author" w:date="2023-07-02T13:28:00Z"/>
              </w:rPr>
            </w:pPr>
            <w:ins w:id="99" w:author="Other Author" w:date="2023-07-02T13:28:00Z">
              <w:r>
                <w:rPr>
                  <w:b/>
                  <w:bCs/>
                </w:rPr>
                <w:t>Presented client with Incident Management system Proof of Concept</w:t>
              </w:r>
              <w:r>
                <w:t xml:space="preserve"> tailored to cloud migration and future application maintenance. </w:t>
              </w:r>
            </w:ins>
          </w:p>
          <w:p w14:paraId="67F5C114" w14:textId="77777777" w:rsidR="00236407" w:rsidRDefault="00000000">
            <w:pPr>
              <w:pStyle w:val="ListParagraph"/>
              <w:numPr>
                <w:ilvl w:val="0"/>
                <w:numId w:val="2"/>
              </w:numPr>
              <w:spacing w:line="264" w:lineRule="auto"/>
              <w:rPr>
                <w:ins w:id="100" w:author="Other Author" w:date="2023-07-02T13:28:00Z"/>
              </w:rPr>
            </w:pPr>
            <w:ins w:id="101" w:author="Other Author" w:date="2023-07-02T13:28:00Z">
              <w:r>
                <w:t>Compiled all available training documents and customer feedback as training manuals.</w:t>
              </w:r>
            </w:ins>
          </w:p>
          <w:p w14:paraId="59FD0CCF" w14:textId="77777777" w:rsidR="00236407" w:rsidRDefault="00000000">
            <w:pPr>
              <w:pStyle w:val="Heading2"/>
              <w:rPr>
                <w:ins w:id="102" w:author="Other Author" w:date="2023-07-02T13:28:00Z"/>
              </w:rPr>
            </w:pPr>
            <w:ins w:id="103" w:author="Other Author" w:date="2023-07-02T13:28:00Z">
              <w:r>
                <w:t>Data Engineer, Hexaware Technologies</w:t>
              </w:r>
            </w:ins>
          </w:p>
          <w:p w14:paraId="5BE1344B" w14:textId="77777777" w:rsidR="00236407" w:rsidRDefault="00000000">
            <w:pPr>
              <w:pStyle w:val="Date"/>
              <w:rPr>
                <w:ins w:id="104" w:author="Other Author" w:date="2023-07-02T13:28:00Z"/>
              </w:rPr>
            </w:pPr>
            <w:ins w:id="105" w:author="Other Author" w:date="2023-07-02T13:28:00Z">
              <w:r>
                <w:t>June 2022 — August 2022</w:t>
              </w:r>
            </w:ins>
          </w:p>
          <w:p w14:paraId="69A00BF1" w14:textId="77777777" w:rsidR="00236407" w:rsidRDefault="00000000">
            <w:pPr>
              <w:pStyle w:val="ListParagraph"/>
              <w:numPr>
                <w:ilvl w:val="0"/>
                <w:numId w:val="7"/>
              </w:numPr>
              <w:spacing w:line="264" w:lineRule="auto"/>
              <w:rPr>
                <w:ins w:id="106" w:author="Other Author" w:date="2023-07-02T13:28:00Z"/>
              </w:rPr>
            </w:pPr>
            <w:ins w:id="107" w:author="Other Author" w:date="2023-07-02T13:28:00Z">
              <w:r>
                <w:t xml:space="preserve">Demonstrated </w:t>
              </w:r>
              <w:r>
                <w:rPr>
                  <w:b/>
                  <w:bCs/>
                </w:rPr>
                <w:t>Batch Data storage</w:t>
              </w:r>
              <w:r>
                <w:t xml:space="preserve"> </w:t>
              </w:r>
              <w:r>
                <w:rPr>
                  <w:b/>
                  <w:bCs/>
                </w:rPr>
                <w:t>and processing</w:t>
              </w:r>
              <w:r>
                <w:t xml:space="preserve"> for large Datasets containing mixed, unclean data using </w:t>
              </w:r>
              <w:r>
                <w:rPr>
                  <w:b/>
                  <w:bCs/>
                </w:rPr>
                <w:t>AWS S3 as a warehouse.</w:t>
              </w:r>
            </w:ins>
          </w:p>
          <w:p w14:paraId="3BF70F91" w14:textId="77777777" w:rsidR="00236407" w:rsidRDefault="00000000">
            <w:pPr>
              <w:pStyle w:val="ListParagraph"/>
              <w:numPr>
                <w:ilvl w:val="0"/>
                <w:numId w:val="7"/>
              </w:numPr>
              <w:spacing w:line="264" w:lineRule="auto"/>
              <w:rPr>
                <w:ins w:id="108" w:author="Other Author" w:date="2023-07-02T13:28:00Z"/>
              </w:rPr>
            </w:pPr>
            <w:ins w:id="109" w:author="Other Author" w:date="2023-07-02T13:28:00Z">
              <w:r>
                <w:t xml:space="preserve">Engineered ETL workflow for Kaggle Dataset stored in S3 bucket </w:t>
              </w:r>
              <w:r>
                <w:rPr>
                  <w:b/>
                  <w:bCs/>
                </w:rPr>
                <w:t>using AWS Glue and triggers/events accessing data for Analysis or Visualization</w:t>
              </w:r>
              <w:r>
                <w:t>.</w:t>
              </w:r>
            </w:ins>
          </w:p>
          <w:p w14:paraId="101D008D" w14:textId="77777777" w:rsidR="00236407" w:rsidRDefault="00000000">
            <w:pPr>
              <w:pStyle w:val="ListParagraph"/>
              <w:numPr>
                <w:ilvl w:val="0"/>
                <w:numId w:val="7"/>
              </w:numPr>
              <w:spacing w:line="264" w:lineRule="auto"/>
              <w:rPr>
                <w:ins w:id="110" w:author="Other Author" w:date="2023-07-02T13:28:00Z"/>
              </w:rPr>
            </w:pPr>
            <w:ins w:id="111" w:author="Other Author" w:date="2023-07-02T13:28:00Z">
              <w:r>
                <w:t>Upgraded manual workflow to automated querying from Kaggle Data source to Target S3 using AWS CLI and Kaggle API</w:t>
              </w:r>
            </w:ins>
          </w:p>
          <w:p w14:paraId="43AAD0A7" w14:textId="77777777" w:rsidR="00236407" w:rsidRDefault="00000000">
            <w:pPr>
              <w:pStyle w:val="Heading1"/>
              <w:rPr>
                <w:ins w:id="112" w:author="Other Author" w:date="2023-07-02T13:28:00Z"/>
              </w:rPr>
            </w:pPr>
            <w:ins w:id="113" w:author="Other Author" w:date="2023-07-02T13:28:00Z">
              <w:r>
                <w:t>Education</w:t>
              </w:r>
            </w:ins>
          </w:p>
          <w:p w14:paraId="0B136FB0" w14:textId="77777777" w:rsidR="00236407" w:rsidRDefault="00000000">
            <w:pPr>
              <w:pStyle w:val="Heading2"/>
              <w:rPr>
                <w:ins w:id="114" w:author="Other Author" w:date="2023-07-02T13:28:00Z"/>
              </w:rPr>
            </w:pPr>
            <w:ins w:id="115" w:author="Other Author" w:date="2023-07-02T13:28:00Z">
              <w:r>
                <w:t>Master of Science in Data Science, Stevens Institute of Technology</w:t>
              </w:r>
            </w:ins>
          </w:p>
          <w:p w14:paraId="03B05E53" w14:textId="77777777" w:rsidR="00236407" w:rsidRDefault="00000000">
            <w:pPr>
              <w:pStyle w:val="Date"/>
              <w:rPr>
                <w:ins w:id="116" w:author="Other Author" w:date="2023-07-02T13:28:00Z"/>
              </w:rPr>
            </w:pPr>
            <w:ins w:id="117" w:author="Other Author" w:date="2023-07-02T13:28:00Z">
              <w:r>
                <w:t>January 2021 — December 2022</w:t>
              </w:r>
            </w:ins>
          </w:p>
          <w:p w14:paraId="201F5026" w14:textId="77777777" w:rsidR="00236407" w:rsidRDefault="00000000">
            <w:pPr>
              <w:pStyle w:val="Heading2"/>
              <w:rPr>
                <w:ins w:id="118" w:author="Other Author" w:date="2023-07-02T13:28:00Z"/>
              </w:rPr>
            </w:pPr>
            <w:proofErr w:type="spellStart"/>
            <w:ins w:id="119" w:author="Other Author" w:date="2023-07-02T13:28:00Z">
              <w:r>
                <w:t>B.Tech</w:t>
              </w:r>
              <w:proofErr w:type="spellEnd"/>
              <w:r>
                <w:t xml:space="preserve"> in Electronics and Communications Engineering, National Institute of Technology Trichy</w:t>
              </w:r>
            </w:ins>
          </w:p>
          <w:p w14:paraId="6C528BE8" w14:textId="77777777" w:rsidR="00236407" w:rsidRDefault="00000000">
            <w:pPr>
              <w:pStyle w:val="Date"/>
              <w:rPr>
                <w:ins w:id="120" w:author="Other Author" w:date="2023-07-02T13:28:00Z"/>
              </w:rPr>
            </w:pPr>
            <w:ins w:id="121" w:author="Other Author" w:date="2023-07-02T13:28:00Z">
              <w:r>
                <w:t>July 2012 — May 2016</w:t>
              </w:r>
            </w:ins>
          </w:p>
          <w:p w14:paraId="35CE35C6" w14:textId="77777777" w:rsidR="00236407" w:rsidRDefault="00000000">
            <w:pPr>
              <w:pStyle w:val="Heading1"/>
              <w:rPr>
                <w:ins w:id="122" w:author="Other Author" w:date="2023-07-02T13:28:00Z"/>
              </w:rPr>
            </w:pPr>
            <w:ins w:id="123" w:author="Other Author" w:date="2023-07-02T13:28:00Z">
              <w:r>
                <w:t>Courses</w:t>
              </w:r>
            </w:ins>
          </w:p>
          <w:p w14:paraId="42F1B563" w14:textId="77777777" w:rsidR="00236407" w:rsidRDefault="00000000">
            <w:pPr>
              <w:pStyle w:val="Heading2"/>
              <w:rPr>
                <w:rPrChange w:id="124" w:author="Other Author" w:date="2023-07-02T13:28:00Z">
                  <w:rPr>
                    <w:rFonts w:ascii="Arial" w:hAnsi="Arial"/>
                    <w:sz w:val="20"/>
                  </w:rPr>
                </w:rPrChange>
              </w:rPr>
              <w:pPrChange w:id="125" w:author="Other Author" w:date="2023-07-02T13:28:00Z">
                <w:pPr>
                  <w:widowControl w:val="0"/>
                  <w:pBdr>
                    <w:top w:val="nil"/>
                    <w:left w:val="nil"/>
                    <w:bottom w:val="nil"/>
                    <w:right w:val="nil"/>
                    <w:between w:val="nil"/>
                  </w:pBdr>
                  <w:spacing w:after="0"/>
                </w:pPr>
              </w:pPrChange>
            </w:pPr>
            <w:ins w:id="126" w:author="Other Author" w:date="2023-07-02T13:28:00Z">
              <w:r>
                <w:t>AWS Cloud Certified Practitioner Training, Udemy</w:t>
              </w:r>
            </w:ins>
          </w:p>
        </w:tc>
        <w:tc>
          <w:tcPr>
            <w:tcW w:w="3894" w:type="dxa"/>
            <w:tcMar>
              <w:top w:w="0" w:type="dxa"/>
              <w:left w:w="634" w:type="dxa"/>
              <w:bottom w:w="0" w:type="dxa"/>
              <w:right w:w="793" w:type="dxa"/>
            </w:tcMar>
            <w:tcPrChange w:id="127" w:author="Other Author" w:date="2023-07-02T13:28:00Z">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tcPrChange>
          </w:tcPr>
          <w:p w14:paraId="4DC8633E" w14:textId="77777777" w:rsidR="00236407" w:rsidRDefault="00083B4C">
            <w:pPr>
              <w:pStyle w:val="Sidebartopspace"/>
              <w:rPr>
                <w:ins w:id="128" w:author="Other Author" w:date="2023-07-02T13:28:00Z"/>
              </w:rPr>
            </w:pPr>
            <w:del w:id="129" w:author="Other Author" w:date="2023-07-02T13:28:00Z">
              <w:r>
                <w:rPr>
                  <w:rFonts w:ascii="Arial" w:eastAsia="Arial" w:hAnsi="Arial" w:cs="Arial"/>
                </w:rPr>
                <w:delText>Azure data Factory, Azure Data Bricks, Logic Apps, Functional App, Snowflake, Azure DevOps</w:delText>
              </w:r>
            </w:del>
          </w:p>
          <w:p w14:paraId="1B9417EB" w14:textId="77777777" w:rsidR="00236407" w:rsidRDefault="00000000">
            <w:pPr>
              <w:pStyle w:val="Heading3"/>
              <w:rPr>
                <w:ins w:id="130" w:author="Other Author" w:date="2023-07-02T13:28:00Z"/>
              </w:rPr>
            </w:pPr>
            <w:ins w:id="131" w:author="Other Author" w:date="2023-07-02T13:28:00Z">
              <w:r>
                <w:t>Details</w:t>
              </w:r>
            </w:ins>
          </w:p>
          <w:p w14:paraId="1B665669" w14:textId="77777777" w:rsidR="00236407" w:rsidRDefault="00000000">
            <w:pPr>
              <w:pStyle w:val="Heading3"/>
              <w:rPr>
                <w:ins w:id="132" w:author="Other Author" w:date="2023-07-02T13:28:00Z"/>
              </w:rPr>
            </w:pPr>
            <w:ins w:id="133" w:author="Other Author" w:date="2023-07-02T13:28:00Z">
              <w:r>
                <w:t>Links</w:t>
              </w:r>
            </w:ins>
          </w:p>
          <w:p w14:paraId="400DAAEC" w14:textId="77777777" w:rsidR="00236407" w:rsidRDefault="00000000">
            <w:pPr>
              <w:pStyle w:val="Sidebartext"/>
              <w:rPr>
                <w:ins w:id="134" w:author="Other Author" w:date="2023-07-02T13:28:00Z"/>
              </w:rPr>
            </w:pPr>
            <w:ins w:id="135" w:author="Other Author" w:date="2023-07-02T13:28:00Z">
              <w:r>
                <w:fldChar w:fldCharType="begin"/>
              </w:r>
              <w:r>
                <w:instrText>HYPERLINK "https://www.linkedin.com/in/aditya-nittala-b78b196a/"</w:instrText>
              </w:r>
              <w:r>
                <w:fldChar w:fldCharType="separate"/>
              </w:r>
              <w:r>
                <w:rPr>
                  <w:rStyle w:val="Hyperlinksidebar"/>
                </w:rPr>
                <w:t>LinkedIn</w:t>
              </w:r>
              <w:r>
                <w:rPr>
                  <w:rStyle w:val="Hyperlinksidebar"/>
                </w:rPr>
                <w:fldChar w:fldCharType="end"/>
              </w:r>
            </w:ins>
          </w:p>
          <w:p w14:paraId="67630316" w14:textId="77777777" w:rsidR="00236407" w:rsidRDefault="00000000">
            <w:pPr>
              <w:pStyle w:val="Heading3"/>
              <w:rPr>
                <w:ins w:id="136" w:author="Other Author" w:date="2023-07-02T13:28:00Z"/>
              </w:rPr>
            </w:pPr>
            <w:ins w:id="137" w:author="Other Author" w:date="2023-07-02T13:28:00Z">
              <w:r>
                <w:t>Skills</w:t>
              </w:r>
            </w:ins>
          </w:p>
          <w:p w14:paraId="5C7A5DA6" w14:textId="77777777" w:rsidR="00236407" w:rsidRDefault="00000000">
            <w:pPr>
              <w:pStyle w:val="SkillTitle"/>
              <w:rPr>
                <w:ins w:id="138" w:author="Other Author" w:date="2023-07-02T13:28:00Z"/>
              </w:rPr>
            </w:pPr>
            <w:ins w:id="139" w:author="Other Author" w:date="2023-07-02T13:28:00Z">
              <w:r>
                <w:t>AWS Services</w:t>
              </w:r>
            </w:ins>
          </w:p>
          <w:p w14:paraId="5D679068" w14:textId="77777777" w:rsidR="00236407" w:rsidRDefault="00236407">
            <w:pPr>
              <w:pStyle w:val="SkillSpacing"/>
              <w:rPr>
                <w:ins w:id="140" w:author="Other Author" w:date="2023-07-02T13:28:00Z"/>
              </w:rPr>
            </w:pPr>
          </w:p>
          <w:p w14:paraId="691BBD38" w14:textId="77777777" w:rsidR="00236407" w:rsidRDefault="00000000">
            <w:pPr>
              <w:pStyle w:val="SkillTitle"/>
              <w:rPr>
                <w:ins w:id="141" w:author="Other Author" w:date="2023-07-02T13:28:00Z"/>
              </w:rPr>
            </w:pPr>
            <w:ins w:id="142" w:author="Other Author" w:date="2023-07-02T13:28:00Z">
              <w:r>
                <w:t>Python, R</w:t>
              </w:r>
            </w:ins>
          </w:p>
          <w:p w14:paraId="68370C92" w14:textId="77777777" w:rsidR="00236407" w:rsidRDefault="00236407">
            <w:pPr>
              <w:pStyle w:val="SkillSpacing"/>
              <w:rPr>
                <w:ins w:id="143" w:author="Other Author" w:date="2023-07-02T13:28:00Z"/>
              </w:rPr>
            </w:pPr>
          </w:p>
          <w:p w14:paraId="22EA2737" w14:textId="77777777" w:rsidR="00236407" w:rsidRDefault="00000000">
            <w:pPr>
              <w:pStyle w:val="SkillTitle"/>
              <w:rPr>
                <w:ins w:id="144" w:author="Other Author" w:date="2023-07-02T13:28:00Z"/>
              </w:rPr>
            </w:pPr>
            <w:ins w:id="145" w:author="Other Author" w:date="2023-07-02T13:28:00Z">
              <w:r>
                <w:rPr>
                  <w:rPrChange w:id="146" w:author="Other Author" w:date="2023-07-02T13:28:00Z">
                    <w:rPr>
                      <w:rFonts w:ascii="Arial" w:hAnsi="Arial"/>
                      <w:sz w:val="20"/>
                    </w:rPr>
                  </w:rPrChange>
                </w:rPr>
                <w:t>MySQL</w:t>
              </w:r>
            </w:ins>
          </w:p>
          <w:p w14:paraId="0BEF2B38" w14:textId="77777777" w:rsidR="00236407" w:rsidRDefault="00236407">
            <w:pPr>
              <w:pStyle w:val="SkillSpacing"/>
              <w:rPr>
                <w:ins w:id="147" w:author="Other Author" w:date="2023-07-02T13:28:00Z"/>
              </w:rPr>
            </w:pPr>
          </w:p>
          <w:p w14:paraId="7159CCB2" w14:textId="77777777" w:rsidR="00236407" w:rsidRDefault="00000000">
            <w:pPr>
              <w:pStyle w:val="SkillTitle"/>
              <w:rPr>
                <w:ins w:id="148" w:author="Other Author" w:date="2023-07-02T13:28:00Z"/>
              </w:rPr>
            </w:pPr>
            <w:ins w:id="149" w:author="Other Author" w:date="2023-07-02T13:28:00Z">
              <w:r>
                <w:t>Python Scripting</w:t>
              </w:r>
            </w:ins>
          </w:p>
          <w:p w14:paraId="1D0EC233" w14:textId="77777777" w:rsidR="00236407" w:rsidRDefault="00236407">
            <w:pPr>
              <w:pStyle w:val="SkillSpacing"/>
              <w:rPr>
                <w:ins w:id="150" w:author="Other Author" w:date="2023-07-02T13:28:00Z"/>
              </w:rPr>
            </w:pPr>
          </w:p>
          <w:p w14:paraId="5A3CE9FB" w14:textId="77777777" w:rsidR="00236407" w:rsidRDefault="00000000">
            <w:pPr>
              <w:pStyle w:val="SkillTitle"/>
              <w:rPr>
                <w:ins w:id="151" w:author="Other Author" w:date="2023-07-02T13:28:00Z"/>
              </w:rPr>
            </w:pPr>
            <w:ins w:id="152" w:author="Other Author" w:date="2023-07-02T13:28:00Z">
              <w:r>
                <w:t>Amazon AWS</w:t>
              </w:r>
            </w:ins>
          </w:p>
          <w:p w14:paraId="6DE918A6" w14:textId="77777777" w:rsidR="00236407" w:rsidRDefault="00236407">
            <w:pPr>
              <w:pStyle w:val="SkillSpacing"/>
              <w:rPr>
                <w:ins w:id="153" w:author="Other Author" w:date="2023-07-02T13:28:00Z"/>
              </w:rPr>
            </w:pPr>
          </w:p>
          <w:p w14:paraId="226389AC" w14:textId="77777777" w:rsidR="00236407" w:rsidRDefault="00000000">
            <w:pPr>
              <w:pStyle w:val="SkillTitle"/>
              <w:rPr>
                <w:ins w:id="154" w:author="Other Author" w:date="2023-07-02T13:28:00Z"/>
              </w:rPr>
            </w:pPr>
            <w:ins w:id="155" w:author="Other Author" w:date="2023-07-02T13:28:00Z">
              <w:r>
                <w:t>NumPy, Pandas, Matplotlib</w:t>
              </w:r>
            </w:ins>
          </w:p>
          <w:p w14:paraId="5FA55E94" w14:textId="77777777" w:rsidR="00236407" w:rsidRDefault="00236407">
            <w:pPr>
              <w:pStyle w:val="SkillSpacing"/>
              <w:rPr>
                <w:ins w:id="156" w:author="Other Author" w:date="2023-07-02T13:28:00Z"/>
              </w:rPr>
            </w:pPr>
          </w:p>
          <w:p w14:paraId="662A3E76" w14:textId="77777777" w:rsidR="00236407" w:rsidRDefault="00000000">
            <w:pPr>
              <w:pStyle w:val="SkillTitle"/>
              <w:rPr>
                <w:ins w:id="157" w:author="Other Author" w:date="2023-07-02T13:28:00Z"/>
              </w:rPr>
            </w:pPr>
            <w:ins w:id="158" w:author="Other Author" w:date="2023-07-02T13:28:00Z">
              <w:r>
                <w:t>Tableau Dashboards</w:t>
              </w:r>
            </w:ins>
          </w:p>
          <w:p w14:paraId="7DAB27E1" w14:textId="77777777" w:rsidR="00236407" w:rsidRDefault="00236407">
            <w:pPr>
              <w:pStyle w:val="SkillSpacing"/>
              <w:rPr>
                <w:ins w:id="159" w:author="Other Author" w:date="2023-07-02T13:28:00Z"/>
              </w:rPr>
            </w:pPr>
          </w:p>
          <w:p w14:paraId="2A25DBF9" w14:textId="77777777" w:rsidR="00236407" w:rsidRDefault="00000000">
            <w:pPr>
              <w:pStyle w:val="SkillTitle"/>
              <w:rPr>
                <w:ins w:id="160" w:author="Other Author" w:date="2023-07-02T13:28:00Z"/>
              </w:rPr>
            </w:pPr>
            <w:ins w:id="161" w:author="Other Author" w:date="2023-07-02T13:28:00Z">
              <w:r>
                <w:t>Use Cases</w:t>
              </w:r>
            </w:ins>
          </w:p>
          <w:p w14:paraId="0974B567" w14:textId="77777777" w:rsidR="00236407" w:rsidRDefault="00236407">
            <w:pPr>
              <w:pStyle w:val="SkillSpacing"/>
              <w:rPr>
                <w:ins w:id="162" w:author="Other Author" w:date="2023-07-02T13:28:00Z"/>
              </w:rPr>
            </w:pPr>
          </w:p>
          <w:p w14:paraId="5D5FF101" w14:textId="77777777" w:rsidR="00236407" w:rsidRDefault="00000000">
            <w:pPr>
              <w:pStyle w:val="SkillTitle"/>
              <w:rPr>
                <w:ins w:id="163" w:author="Other Author" w:date="2023-07-02T13:28:00Z"/>
              </w:rPr>
            </w:pPr>
            <w:ins w:id="164" w:author="Other Author" w:date="2023-07-02T13:28:00Z">
              <w:r>
                <w:t>Jupyter Notebook, PyCharm</w:t>
              </w:r>
            </w:ins>
          </w:p>
          <w:p w14:paraId="44ADA33B" w14:textId="77777777" w:rsidR="00236407" w:rsidRDefault="00236407">
            <w:pPr>
              <w:pStyle w:val="SkillSpacing"/>
              <w:rPr>
                <w:ins w:id="165" w:author="Other Author" w:date="2023-07-02T13:28:00Z"/>
              </w:rPr>
            </w:pPr>
          </w:p>
          <w:p w14:paraId="545BEF8A" w14:textId="77777777" w:rsidR="00236407" w:rsidRDefault="00000000">
            <w:pPr>
              <w:pStyle w:val="SkillTitle"/>
              <w:rPr>
                <w:ins w:id="166" w:author="Other Author" w:date="2023-07-02T13:28:00Z"/>
              </w:rPr>
            </w:pPr>
            <w:ins w:id="167" w:author="Other Author" w:date="2023-07-02T13:28:00Z">
              <w:r>
                <w:t>SDLC, Waterfall</w:t>
              </w:r>
            </w:ins>
          </w:p>
          <w:p w14:paraId="66016A8E" w14:textId="77777777" w:rsidR="00236407" w:rsidRDefault="00236407">
            <w:pPr>
              <w:pStyle w:val="SkillSpacing"/>
              <w:rPr>
                <w:rPrChange w:id="168" w:author="Other Author" w:date="2023-07-02T13:28:00Z">
                  <w:rPr>
                    <w:rFonts w:ascii="Arial" w:hAnsi="Arial"/>
                    <w:sz w:val="20"/>
                  </w:rPr>
                </w:rPrChange>
              </w:rPr>
              <w:pPrChange w:id="169" w:author="Other Author" w:date="2023-07-02T13:28:00Z">
                <w:pPr>
                  <w:widowControl w:val="0"/>
                  <w:pBdr>
                    <w:top w:val="nil"/>
                    <w:left w:val="nil"/>
                    <w:bottom w:val="nil"/>
                    <w:right w:val="nil"/>
                    <w:between w:val="nil"/>
                  </w:pBdr>
                  <w:spacing w:after="0"/>
                </w:pPr>
              </w:pPrChange>
            </w:pPr>
          </w:p>
        </w:tc>
      </w:tr>
      <w:tr w:rsidR="00250725" w14:paraId="0958BFBD" w14:textId="77777777">
        <w:tblPrEx>
          <w:tblW w:w="10396" w:type="dxa"/>
          <w:tblInd w:w="392" w:type="dxa"/>
          <w:tblLayout w:type="fixed"/>
          <w:tblCellMar>
            <w:top w:w="0" w:type="dxa"/>
            <w:left w:w="108" w:type="dxa"/>
            <w:bottom w:w="0" w:type="dxa"/>
            <w:right w:w="108" w:type="dxa"/>
          </w:tblCellMar>
        </w:tblPrEx>
        <w:trPr>
          <w:del w:id="170"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30BD8A3" w14:textId="77777777" w:rsidR="00250725" w:rsidRDefault="00083B4C">
            <w:pPr>
              <w:widowControl w:val="0"/>
              <w:pBdr>
                <w:top w:val="nil"/>
                <w:left w:val="nil"/>
                <w:bottom w:val="nil"/>
                <w:right w:val="nil"/>
                <w:between w:val="nil"/>
              </w:pBdr>
              <w:spacing w:after="0"/>
              <w:rPr>
                <w:del w:id="171" w:author="Other Author" w:date="2023-07-02T13:28:00Z"/>
                <w:rFonts w:ascii="Arial" w:eastAsia="Arial" w:hAnsi="Arial" w:cs="Arial"/>
              </w:rPr>
            </w:pPr>
            <w:del w:id="172" w:author="Other Author" w:date="2023-07-02T13:28:00Z">
              <w:r>
                <w:rPr>
                  <w:rFonts w:ascii="Arial" w:eastAsia="Arial" w:hAnsi="Arial" w:cs="Arial"/>
                </w:rPr>
                <w:delText>Big Data Technologies</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882B4A4" w14:textId="77777777" w:rsidR="00250725" w:rsidRDefault="00083B4C">
            <w:pPr>
              <w:widowControl w:val="0"/>
              <w:pBdr>
                <w:top w:val="nil"/>
                <w:left w:val="nil"/>
                <w:bottom w:val="nil"/>
                <w:right w:val="nil"/>
                <w:between w:val="nil"/>
              </w:pBdr>
              <w:spacing w:after="0"/>
              <w:rPr>
                <w:del w:id="173" w:author="Other Author" w:date="2023-07-02T13:28:00Z"/>
                <w:rFonts w:ascii="Arial" w:eastAsia="Arial" w:hAnsi="Arial" w:cs="Arial"/>
              </w:rPr>
            </w:pPr>
            <w:del w:id="174" w:author="Other Author" w:date="2023-07-02T13:28:00Z">
              <w:r>
                <w:rPr>
                  <w:rFonts w:ascii="Arial" w:eastAsia="Arial" w:hAnsi="Arial" w:cs="Arial"/>
                </w:rPr>
                <w:delText>MapReduce, Hive, Teg, Python, PySpark, Scala, Kafka, Spark streaming, Oozie, Sqoop, Zookeeper</w:delText>
              </w:r>
            </w:del>
          </w:p>
        </w:tc>
      </w:tr>
      <w:tr w:rsidR="00250725" w14:paraId="7D5BFAD5" w14:textId="77777777">
        <w:tblPrEx>
          <w:tblW w:w="10396" w:type="dxa"/>
          <w:tblInd w:w="392" w:type="dxa"/>
          <w:tblLayout w:type="fixed"/>
          <w:tblCellMar>
            <w:top w:w="0" w:type="dxa"/>
            <w:left w:w="108" w:type="dxa"/>
            <w:bottom w:w="0" w:type="dxa"/>
            <w:right w:w="108" w:type="dxa"/>
          </w:tblCellMar>
        </w:tblPrEx>
        <w:trPr>
          <w:del w:id="175"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CC06611" w14:textId="77777777" w:rsidR="00250725" w:rsidRDefault="00083B4C">
            <w:pPr>
              <w:widowControl w:val="0"/>
              <w:pBdr>
                <w:top w:val="nil"/>
                <w:left w:val="nil"/>
                <w:bottom w:val="nil"/>
                <w:right w:val="nil"/>
                <w:between w:val="nil"/>
              </w:pBdr>
              <w:spacing w:after="0"/>
              <w:rPr>
                <w:del w:id="176" w:author="Other Author" w:date="2023-07-02T13:28:00Z"/>
                <w:rFonts w:ascii="Arial" w:eastAsia="Arial" w:hAnsi="Arial" w:cs="Arial"/>
              </w:rPr>
            </w:pPr>
            <w:del w:id="177" w:author="Other Author" w:date="2023-07-02T13:28:00Z">
              <w:r>
                <w:rPr>
                  <w:rFonts w:ascii="Arial" w:eastAsia="Arial" w:hAnsi="Arial" w:cs="Arial"/>
                </w:rPr>
                <w:delText>Hadoop Distribution</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C185AB0" w14:textId="77777777" w:rsidR="00250725" w:rsidRDefault="00083B4C">
            <w:pPr>
              <w:widowControl w:val="0"/>
              <w:pBdr>
                <w:top w:val="nil"/>
                <w:left w:val="nil"/>
                <w:bottom w:val="nil"/>
                <w:right w:val="nil"/>
                <w:between w:val="nil"/>
              </w:pBdr>
              <w:spacing w:after="0"/>
              <w:rPr>
                <w:del w:id="178" w:author="Other Author" w:date="2023-07-02T13:28:00Z"/>
                <w:rFonts w:ascii="Arial" w:eastAsia="Arial" w:hAnsi="Arial" w:cs="Arial"/>
              </w:rPr>
            </w:pPr>
            <w:del w:id="179" w:author="Other Author" w:date="2023-07-02T13:28:00Z">
              <w:r>
                <w:rPr>
                  <w:rFonts w:ascii="Arial" w:eastAsia="Arial" w:hAnsi="Arial" w:cs="Arial"/>
                </w:rPr>
                <w:delText>Cloudera, Horton Works</w:delText>
              </w:r>
            </w:del>
          </w:p>
        </w:tc>
      </w:tr>
      <w:tr w:rsidR="00250725" w14:paraId="591F271D" w14:textId="77777777">
        <w:tblPrEx>
          <w:tblW w:w="10396" w:type="dxa"/>
          <w:tblInd w:w="392" w:type="dxa"/>
          <w:tblLayout w:type="fixed"/>
          <w:tblCellMar>
            <w:top w:w="0" w:type="dxa"/>
            <w:left w:w="108" w:type="dxa"/>
            <w:bottom w:w="0" w:type="dxa"/>
            <w:right w:w="108" w:type="dxa"/>
          </w:tblCellMar>
        </w:tblPrEx>
        <w:trPr>
          <w:del w:id="180"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CB2C8F8" w14:textId="77777777" w:rsidR="00250725" w:rsidRDefault="00083B4C">
            <w:pPr>
              <w:widowControl w:val="0"/>
              <w:pBdr>
                <w:top w:val="nil"/>
                <w:left w:val="nil"/>
                <w:bottom w:val="nil"/>
                <w:right w:val="nil"/>
                <w:between w:val="nil"/>
              </w:pBdr>
              <w:spacing w:after="0"/>
              <w:rPr>
                <w:del w:id="181" w:author="Other Author" w:date="2023-07-02T13:28:00Z"/>
                <w:rFonts w:ascii="Arial" w:eastAsia="Arial" w:hAnsi="Arial" w:cs="Arial"/>
              </w:rPr>
            </w:pPr>
            <w:del w:id="182" w:author="Other Author" w:date="2023-07-02T13:28:00Z">
              <w:r>
                <w:rPr>
                  <w:rFonts w:ascii="Arial" w:eastAsia="Arial" w:hAnsi="Arial" w:cs="Arial"/>
                </w:rPr>
                <w:delText>Languages</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1D4BB39" w14:textId="77777777" w:rsidR="00250725" w:rsidRDefault="00083B4C">
            <w:pPr>
              <w:widowControl w:val="0"/>
              <w:pBdr>
                <w:top w:val="nil"/>
                <w:left w:val="nil"/>
                <w:bottom w:val="nil"/>
                <w:right w:val="nil"/>
                <w:between w:val="nil"/>
              </w:pBdr>
              <w:spacing w:after="0"/>
              <w:rPr>
                <w:del w:id="183" w:author="Other Author" w:date="2023-07-02T13:28:00Z"/>
                <w:rFonts w:ascii="Arial" w:eastAsia="Arial" w:hAnsi="Arial" w:cs="Arial"/>
              </w:rPr>
            </w:pPr>
            <w:del w:id="184" w:author="Other Author" w:date="2023-07-02T13:28:00Z">
              <w:r>
                <w:rPr>
                  <w:rFonts w:ascii="Arial" w:eastAsia="Arial" w:hAnsi="Arial" w:cs="Arial"/>
                </w:rPr>
                <w:delText>Java, SQL, PL/SQL, Python, HiveQL, Scala.</w:delText>
              </w:r>
            </w:del>
          </w:p>
        </w:tc>
      </w:tr>
      <w:tr w:rsidR="00250725" w14:paraId="591FED64" w14:textId="77777777">
        <w:tblPrEx>
          <w:tblW w:w="10396" w:type="dxa"/>
          <w:tblInd w:w="392" w:type="dxa"/>
          <w:tblLayout w:type="fixed"/>
          <w:tblCellMar>
            <w:top w:w="0" w:type="dxa"/>
            <w:left w:w="108" w:type="dxa"/>
            <w:bottom w:w="0" w:type="dxa"/>
            <w:right w:w="108" w:type="dxa"/>
          </w:tblCellMar>
        </w:tblPrEx>
        <w:trPr>
          <w:del w:id="185"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B2C603A" w14:textId="77777777" w:rsidR="00250725" w:rsidRDefault="00083B4C">
            <w:pPr>
              <w:widowControl w:val="0"/>
              <w:pBdr>
                <w:top w:val="nil"/>
                <w:left w:val="nil"/>
                <w:bottom w:val="nil"/>
                <w:right w:val="nil"/>
                <w:between w:val="nil"/>
              </w:pBdr>
              <w:spacing w:after="0"/>
              <w:rPr>
                <w:del w:id="186" w:author="Other Author" w:date="2023-07-02T13:28:00Z"/>
                <w:rFonts w:ascii="Arial" w:eastAsia="Arial" w:hAnsi="Arial" w:cs="Arial"/>
              </w:rPr>
            </w:pPr>
            <w:del w:id="187" w:author="Other Author" w:date="2023-07-02T13:28:00Z">
              <w:r>
                <w:rPr>
                  <w:rFonts w:ascii="Arial" w:eastAsia="Arial" w:hAnsi="Arial" w:cs="Arial"/>
                </w:rPr>
                <w:delText>Web Technologies</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0744FA3" w14:textId="77777777" w:rsidR="00250725" w:rsidRDefault="00083B4C">
            <w:pPr>
              <w:widowControl w:val="0"/>
              <w:pBdr>
                <w:top w:val="nil"/>
                <w:left w:val="nil"/>
                <w:bottom w:val="nil"/>
                <w:right w:val="nil"/>
                <w:between w:val="nil"/>
              </w:pBdr>
              <w:spacing w:after="0"/>
              <w:rPr>
                <w:del w:id="188" w:author="Other Author" w:date="2023-07-02T13:28:00Z"/>
                <w:rFonts w:ascii="Arial" w:eastAsia="Arial" w:hAnsi="Arial" w:cs="Arial"/>
              </w:rPr>
            </w:pPr>
            <w:del w:id="189" w:author="Other Author" w:date="2023-07-02T13:28:00Z">
              <w:r>
                <w:rPr>
                  <w:rFonts w:ascii="Arial" w:eastAsia="Arial" w:hAnsi="Arial" w:cs="Arial"/>
                </w:rPr>
                <w:delText>HTML, CSS, JavaScript, XML, JSP, Restful, SOAP</w:delText>
              </w:r>
            </w:del>
          </w:p>
        </w:tc>
      </w:tr>
      <w:tr w:rsidR="00250725" w14:paraId="23511B9C" w14:textId="77777777">
        <w:tblPrEx>
          <w:tblW w:w="10396" w:type="dxa"/>
          <w:tblInd w:w="392" w:type="dxa"/>
          <w:tblLayout w:type="fixed"/>
          <w:tblCellMar>
            <w:top w:w="0" w:type="dxa"/>
            <w:left w:w="108" w:type="dxa"/>
            <w:bottom w:w="0" w:type="dxa"/>
            <w:right w:w="108" w:type="dxa"/>
          </w:tblCellMar>
        </w:tblPrEx>
        <w:trPr>
          <w:del w:id="190"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8E2F29D" w14:textId="77777777" w:rsidR="00250725" w:rsidRDefault="00083B4C">
            <w:pPr>
              <w:widowControl w:val="0"/>
              <w:pBdr>
                <w:top w:val="nil"/>
                <w:left w:val="nil"/>
                <w:bottom w:val="nil"/>
                <w:right w:val="nil"/>
                <w:between w:val="nil"/>
              </w:pBdr>
              <w:spacing w:after="0"/>
              <w:rPr>
                <w:del w:id="191" w:author="Other Author" w:date="2023-07-02T13:28:00Z"/>
                <w:rFonts w:ascii="Arial" w:eastAsia="Arial" w:hAnsi="Arial" w:cs="Arial"/>
              </w:rPr>
            </w:pPr>
            <w:del w:id="192" w:author="Other Author" w:date="2023-07-02T13:28:00Z">
              <w:r>
                <w:rPr>
                  <w:rFonts w:ascii="Arial" w:eastAsia="Arial" w:hAnsi="Arial" w:cs="Arial"/>
                </w:rPr>
                <w:delText>Operating Systems</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5825057" w14:textId="77777777" w:rsidR="00250725" w:rsidRDefault="00083B4C">
            <w:pPr>
              <w:widowControl w:val="0"/>
              <w:pBdr>
                <w:top w:val="nil"/>
                <w:left w:val="nil"/>
                <w:bottom w:val="nil"/>
                <w:right w:val="nil"/>
                <w:between w:val="nil"/>
              </w:pBdr>
              <w:spacing w:after="0"/>
              <w:rPr>
                <w:del w:id="193" w:author="Other Author" w:date="2023-07-02T13:28:00Z"/>
                <w:rFonts w:ascii="Arial" w:eastAsia="Arial" w:hAnsi="Arial" w:cs="Arial"/>
              </w:rPr>
            </w:pPr>
            <w:del w:id="194" w:author="Other Author" w:date="2023-07-02T13:28:00Z">
              <w:r>
                <w:rPr>
                  <w:rFonts w:ascii="Arial" w:eastAsia="Arial" w:hAnsi="Arial" w:cs="Arial"/>
                </w:rPr>
                <w:delText>Windows (XP/7/8/10), UNIX, LINUX, UBUNTU, CENTOS.</w:delText>
              </w:r>
            </w:del>
          </w:p>
        </w:tc>
      </w:tr>
      <w:tr w:rsidR="00250725" w14:paraId="19F7638D" w14:textId="77777777">
        <w:tblPrEx>
          <w:tblW w:w="10396" w:type="dxa"/>
          <w:tblInd w:w="392" w:type="dxa"/>
          <w:tblLayout w:type="fixed"/>
          <w:tblCellMar>
            <w:top w:w="0" w:type="dxa"/>
            <w:left w:w="108" w:type="dxa"/>
            <w:bottom w:w="0" w:type="dxa"/>
            <w:right w:w="108" w:type="dxa"/>
          </w:tblCellMar>
        </w:tblPrEx>
        <w:trPr>
          <w:del w:id="195"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99CE8D7" w14:textId="77777777" w:rsidR="00250725" w:rsidRDefault="00083B4C">
            <w:pPr>
              <w:widowControl w:val="0"/>
              <w:pBdr>
                <w:top w:val="nil"/>
                <w:left w:val="nil"/>
                <w:bottom w:val="nil"/>
                <w:right w:val="nil"/>
                <w:between w:val="nil"/>
              </w:pBdr>
              <w:spacing w:after="0"/>
              <w:rPr>
                <w:del w:id="196" w:author="Other Author" w:date="2023-07-02T13:28:00Z"/>
                <w:rFonts w:ascii="Arial" w:eastAsia="Arial" w:hAnsi="Arial" w:cs="Arial"/>
              </w:rPr>
            </w:pPr>
            <w:del w:id="197" w:author="Other Author" w:date="2023-07-02T13:28:00Z">
              <w:r>
                <w:rPr>
                  <w:rFonts w:ascii="Arial" w:eastAsia="Arial" w:hAnsi="Arial" w:cs="Arial"/>
                </w:rPr>
                <w:delText>Build Automation tools</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39D70A7" w14:textId="77777777" w:rsidR="00250725" w:rsidRDefault="00083B4C">
            <w:pPr>
              <w:widowControl w:val="0"/>
              <w:pBdr>
                <w:top w:val="nil"/>
                <w:left w:val="nil"/>
                <w:bottom w:val="nil"/>
                <w:right w:val="nil"/>
                <w:between w:val="nil"/>
              </w:pBdr>
              <w:spacing w:after="0"/>
              <w:rPr>
                <w:del w:id="198" w:author="Other Author" w:date="2023-07-02T13:28:00Z"/>
                <w:rFonts w:ascii="Arial" w:eastAsia="Arial" w:hAnsi="Arial" w:cs="Arial"/>
              </w:rPr>
            </w:pPr>
            <w:del w:id="199" w:author="Other Author" w:date="2023-07-02T13:28:00Z">
              <w:r>
                <w:rPr>
                  <w:rFonts w:ascii="Arial" w:eastAsia="Arial" w:hAnsi="Arial" w:cs="Arial"/>
                </w:rPr>
                <w:delText>Ant, Maven</w:delText>
              </w:r>
            </w:del>
          </w:p>
        </w:tc>
      </w:tr>
      <w:tr w:rsidR="00250725" w14:paraId="3932A47B" w14:textId="77777777">
        <w:tblPrEx>
          <w:tblW w:w="10396" w:type="dxa"/>
          <w:tblInd w:w="392" w:type="dxa"/>
          <w:tblLayout w:type="fixed"/>
          <w:tblCellMar>
            <w:top w:w="0" w:type="dxa"/>
            <w:left w:w="108" w:type="dxa"/>
            <w:bottom w:w="0" w:type="dxa"/>
            <w:right w:w="108" w:type="dxa"/>
          </w:tblCellMar>
        </w:tblPrEx>
        <w:trPr>
          <w:del w:id="200"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B2EA7E" w14:textId="77777777" w:rsidR="00250725" w:rsidRDefault="00083B4C">
            <w:pPr>
              <w:widowControl w:val="0"/>
              <w:pBdr>
                <w:top w:val="nil"/>
                <w:left w:val="nil"/>
                <w:bottom w:val="nil"/>
                <w:right w:val="nil"/>
                <w:between w:val="nil"/>
              </w:pBdr>
              <w:spacing w:after="0"/>
              <w:rPr>
                <w:del w:id="201" w:author="Other Author" w:date="2023-07-02T13:28:00Z"/>
                <w:rFonts w:ascii="Arial" w:eastAsia="Arial" w:hAnsi="Arial" w:cs="Arial"/>
              </w:rPr>
            </w:pPr>
            <w:del w:id="202" w:author="Other Author" w:date="2023-07-02T13:28:00Z">
              <w:r>
                <w:rPr>
                  <w:rFonts w:ascii="Arial" w:eastAsia="Arial" w:hAnsi="Arial" w:cs="Arial"/>
                </w:rPr>
                <w:delText>Version Control</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4DACE8B" w14:textId="77777777" w:rsidR="00250725" w:rsidRDefault="00083B4C">
            <w:pPr>
              <w:widowControl w:val="0"/>
              <w:pBdr>
                <w:top w:val="nil"/>
                <w:left w:val="nil"/>
                <w:bottom w:val="nil"/>
                <w:right w:val="nil"/>
                <w:between w:val="nil"/>
              </w:pBdr>
              <w:spacing w:after="0"/>
              <w:rPr>
                <w:del w:id="203" w:author="Other Author" w:date="2023-07-02T13:28:00Z"/>
                <w:rFonts w:ascii="Arial" w:eastAsia="Arial" w:hAnsi="Arial" w:cs="Arial"/>
              </w:rPr>
            </w:pPr>
            <w:del w:id="204" w:author="Other Author" w:date="2023-07-02T13:28:00Z">
              <w:r>
                <w:rPr>
                  <w:rFonts w:ascii="Arial" w:eastAsia="Arial" w:hAnsi="Arial" w:cs="Arial"/>
                </w:rPr>
                <w:delText>GIT, GitHub.</w:delText>
              </w:r>
            </w:del>
          </w:p>
        </w:tc>
      </w:tr>
      <w:tr w:rsidR="00250725" w14:paraId="0D516845" w14:textId="77777777">
        <w:tblPrEx>
          <w:tblW w:w="10396" w:type="dxa"/>
          <w:tblInd w:w="392" w:type="dxa"/>
          <w:tblLayout w:type="fixed"/>
          <w:tblCellMar>
            <w:top w:w="0" w:type="dxa"/>
            <w:left w:w="108" w:type="dxa"/>
            <w:bottom w:w="0" w:type="dxa"/>
            <w:right w:w="108" w:type="dxa"/>
          </w:tblCellMar>
        </w:tblPrEx>
        <w:trPr>
          <w:del w:id="205"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6DCD16E" w14:textId="77777777" w:rsidR="00250725" w:rsidRDefault="00083B4C">
            <w:pPr>
              <w:widowControl w:val="0"/>
              <w:pBdr>
                <w:top w:val="nil"/>
                <w:left w:val="nil"/>
                <w:bottom w:val="nil"/>
                <w:right w:val="nil"/>
                <w:between w:val="nil"/>
              </w:pBdr>
              <w:spacing w:after="0"/>
              <w:rPr>
                <w:del w:id="206" w:author="Other Author" w:date="2023-07-02T13:28:00Z"/>
                <w:rFonts w:ascii="Arial" w:eastAsia="Arial" w:hAnsi="Arial" w:cs="Arial"/>
              </w:rPr>
            </w:pPr>
            <w:del w:id="207" w:author="Other Author" w:date="2023-07-02T13:28:00Z">
              <w:r>
                <w:rPr>
                  <w:rFonts w:ascii="Arial" w:eastAsia="Arial" w:hAnsi="Arial" w:cs="Arial"/>
                </w:rPr>
                <w:delText>Methodology</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05B657E" w14:textId="77777777" w:rsidR="00250725" w:rsidRDefault="00083B4C">
            <w:pPr>
              <w:widowControl w:val="0"/>
              <w:pBdr>
                <w:top w:val="nil"/>
                <w:left w:val="nil"/>
                <w:bottom w:val="nil"/>
                <w:right w:val="nil"/>
                <w:between w:val="nil"/>
              </w:pBdr>
              <w:spacing w:after="0"/>
              <w:rPr>
                <w:del w:id="208" w:author="Other Author" w:date="2023-07-02T13:28:00Z"/>
                <w:rFonts w:ascii="Arial" w:eastAsia="Arial" w:hAnsi="Arial" w:cs="Arial"/>
              </w:rPr>
            </w:pPr>
            <w:del w:id="209" w:author="Other Author" w:date="2023-07-02T13:28:00Z">
              <w:r>
                <w:rPr>
                  <w:rFonts w:ascii="Arial" w:eastAsia="Arial" w:hAnsi="Arial" w:cs="Arial"/>
                </w:rPr>
                <w:delText>Agile, Scrum.</w:delText>
              </w:r>
            </w:del>
          </w:p>
        </w:tc>
      </w:tr>
      <w:tr w:rsidR="00250725" w14:paraId="57BBD6E8" w14:textId="77777777">
        <w:tblPrEx>
          <w:tblW w:w="10396" w:type="dxa"/>
          <w:tblInd w:w="392" w:type="dxa"/>
          <w:tblLayout w:type="fixed"/>
          <w:tblCellMar>
            <w:top w:w="0" w:type="dxa"/>
            <w:left w:w="108" w:type="dxa"/>
            <w:bottom w:w="0" w:type="dxa"/>
            <w:right w:w="108" w:type="dxa"/>
          </w:tblCellMar>
        </w:tblPrEx>
        <w:trPr>
          <w:del w:id="210"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719DC36" w14:textId="77777777" w:rsidR="00250725" w:rsidRDefault="00083B4C">
            <w:pPr>
              <w:widowControl w:val="0"/>
              <w:pBdr>
                <w:top w:val="nil"/>
                <w:left w:val="nil"/>
                <w:bottom w:val="nil"/>
                <w:right w:val="nil"/>
                <w:between w:val="nil"/>
              </w:pBdr>
              <w:spacing w:after="0"/>
              <w:rPr>
                <w:del w:id="211" w:author="Other Author" w:date="2023-07-02T13:28:00Z"/>
                <w:rFonts w:ascii="Arial" w:eastAsia="Arial" w:hAnsi="Arial" w:cs="Arial"/>
              </w:rPr>
            </w:pPr>
            <w:del w:id="212" w:author="Other Author" w:date="2023-07-02T13:28:00Z">
              <w:r>
                <w:rPr>
                  <w:rFonts w:ascii="Arial" w:eastAsia="Arial" w:hAnsi="Arial" w:cs="Arial"/>
                </w:rPr>
                <w:delText>IDE &amp;Build Tools, Design</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21BF7D" w14:textId="77777777" w:rsidR="00250725" w:rsidRDefault="00083B4C">
            <w:pPr>
              <w:widowControl w:val="0"/>
              <w:pBdr>
                <w:top w:val="nil"/>
                <w:left w:val="nil"/>
                <w:bottom w:val="nil"/>
                <w:right w:val="nil"/>
                <w:between w:val="nil"/>
              </w:pBdr>
              <w:spacing w:after="0"/>
              <w:rPr>
                <w:del w:id="213" w:author="Other Author" w:date="2023-07-02T13:28:00Z"/>
                <w:rFonts w:ascii="Arial" w:eastAsia="Arial" w:hAnsi="Arial" w:cs="Arial"/>
              </w:rPr>
            </w:pPr>
            <w:del w:id="214" w:author="Other Author" w:date="2023-07-02T13:28:00Z">
              <w:r>
                <w:rPr>
                  <w:rFonts w:ascii="Arial" w:eastAsia="Arial" w:hAnsi="Arial" w:cs="Arial"/>
                </w:rPr>
                <w:delText>Eclipse, Visual Studio Code, PyCharm, Jupyter Notebook</w:delText>
              </w:r>
            </w:del>
          </w:p>
        </w:tc>
      </w:tr>
      <w:tr w:rsidR="00250725" w14:paraId="47E3AA9E" w14:textId="77777777">
        <w:tblPrEx>
          <w:tblW w:w="10396" w:type="dxa"/>
          <w:tblInd w:w="392" w:type="dxa"/>
          <w:tblLayout w:type="fixed"/>
          <w:tblCellMar>
            <w:top w:w="0" w:type="dxa"/>
            <w:left w:w="108" w:type="dxa"/>
            <w:bottom w:w="0" w:type="dxa"/>
            <w:right w:w="108" w:type="dxa"/>
          </w:tblCellMar>
        </w:tblPrEx>
        <w:trPr>
          <w:del w:id="215" w:author="Other Author" w:date="2023-07-02T13:28:00Z"/>
        </w:trPr>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C305A78" w14:textId="77777777" w:rsidR="00250725" w:rsidRDefault="00083B4C">
            <w:pPr>
              <w:widowControl w:val="0"/>
              <w:pBdr>
                <w:top w:val="nil"/>
                <w:left w:val="nil"/>
                <w:bottom w:val="nil"/>
                <w:right w:val="nil"/>
                <w:between w:val="nil"/>
              </w:pBdr>
              <w:spacing w:after="0"/>
              <w:rPr>
                <w:del w:id="216" w:author="Other Author" w:date="2023-07-02T13:28:00Z"/>
                <w:rFonts w:ascii="Arial" w:eastAsia="Arial" w:hAnsi="Arial" w:cs="Arial"/>
              </w:rPr>
            </w:pPr>
            <w:del w:id="217" w:author="Other Author" w:date="2023-07-02T13:28:00Z">
              <w:r>
                <w:rPr>
                  <w:rFonts w:ascii="Arial" w:eastAsia="Arial" w:hAnsi="Arial" w:cs="Arial"/>
                </w:rPr>
                <w:delText>Databases</w:delText>
              </w:r>
            </w:del>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60BA5C7" w14:textId="77777777" w:rsidR="00250725" w:rsidRDefault="00083B4C">
            <w:pPr>
              <w:widowControl w:val="0"/>
              <w:pBdr>
                <w:top w:val="nil"/>
                <w:left w:val="nil"/>
                <w:bottom w:val="nil"/>
                <w:right w:val="nil"/>
                <w:between w:val="nil"/>
              </w:pBdr>
              <w:spacing w:after="0"/>
              <w:rPr>
                <w:del w:id="218" w:author="Other Author" w:date="2023-07-02T13:28:00Z"/>
                <w:rFonts w:ascii="Arial" w:eastAsia="Arial" w:hAnsi="Arial" w:cs="Arial"/>
              </w:rPr>
            </w:pPr>
            <w:del w:id="219" w:author="Other Author" w:date="2023-07-02T13:28:00Z">
              <w:r>
                <w:rPr>
                  <w:rFonts w:ascii="Arial" w:eastAsia="Arial" w:hAnsi="Arial" w:cs="Arial"/>
                </w:rPr>
                <w:delText>Azure SQL DB, Azure Synapse, Cosmos DB, MS Excel, MS Access, Oracle 11g/12c, MS SQL Server 2016/2014/2012</w:delText>
              </w:r>
            </w:del>
          </w:p>
        </w:tc>
      </w:tr>
    </w:tbl>
    <w:p w14:paraId="04155BC0" w14:textId="77777777" w:rsidR="00250725" w:rsidRDefault="00250725">
      <w:pPr>
        <w:pBdr>
          <w:top w:val="nil"/>
          <w:left w:val="nil"/>
          <w:bottom w:val="nil"/>
          <w:right w:val="nil"/>
          <w:between w:val="nil"/>
        </w:pBdr>
        <w:rPr>
          <w:del w:id="220" w:author="Other Author" w:date="2023-07-02T13:28:00Z"/>
          <w:rFonts w:ascii="Cambria" w:eastAsia="Cambria" w:hAnsi="Cambria" w:cs="Cambria"/>
          <w:b/>
          <w:color w:val="000000"/>
          <w:u w:val="single"/>
        </w:rPr>
      </w:pPr>
    </w:p>
    <w:p w14:paraId="426D7AE4" w14:textId="77777777" w:rsidR="003418A9" w:rsidRDefault="003418A9">
      <w:pPr>
        <w:spacing w:after="0"/>
        <w:rPr>
          <w:del w:id="221" w:author="Other Author" w:date="2023-07-02T13:28:00Z"/>
          <w:rFonts w:ascii="Cambria" w:eastAsia="Cambria" w:hAnsi="Cambria" w:cs="Cambria"/>
          <w:b/>
          <w:u w:val="single"/>
        </w:rPr>
      </w:pPr>
    </w:p>
    <w:p w14:paraId="7D1041C2" w14:textId="77777777" w:rsidR="003418A9" w:rsidRDefault="003418A9">
      <w:pPr>
        <w:spacing w:after="0"/>
        <w:rPr>
          <w:del w:id="222" w:author="Other Author" w:date="2023-07-02T13:28:00Z"/>
          <w:rFonts w:ascii="Cambria" w:eastAsia="Cambria" w:hAnsi="Cambria" w:cs="Cambria"/>
          <w:b/>
          <w:u w:val="single"/>
        </w:rPr>
      </w:pPr>
    </w:p>
    <w:p w14:paraId="73B7B3DF" w14:textId="77777777" w:rsidR="00250725" w:rsidRPr="00EE13EE" w:rsidRDefault="00083B4C">
      <w:pPr>
        <w:spacing w:after="0"/>
        <w:rPr>
          <w:del w:id="223" w:author="Other Author" w:date="2023-07-02T13:28:00Z"/>
          <w:rFonts w:ascii="Cambria" w:eastAsia="Cambria" w:hAnsi="Cambria" w:cs="Cambria"/>
          <w:b/>
          <w:u w:val="single"/>
        </w:rPr>
      </w:pPr>
      <w:del w:id="224" w:author="Other Author" w:date="2023-07-02T13:28:00Z">
        <w:r w:rsidRPr="00EE13EE">
          <w:rPr>
            <w:rFonts w:ascii="Cambria" w:eastAsia="Cambria" w:hAnsi="Cambria" w:cs="Cambria"/>
            <w:b/>
            <w:u w:val="single"/>
          </w:rPr>
          <w:delText>PROFESSIONAL EXPERIENCE</w:delText>
        </w:r>
      </w:del>
    </w:p>
    <w:p w14:paraId="697C70B7" w14:textId="77777777" w:rsidR="00250725" w:rsidRPr="00EE13EE" w:rsidRDefault="00250725">
      <w:pPr>
        <w:spacing w:after="0"/>
        <w:rPr>
          <w:del w:id="225" w:author="Other Author" w:date="2023-07-02T13:28:00Z"/>
          <w:rFonts w:ascii="Cambria" w:eastAsia="Cambria" w:hAnsi="Cambria" w:cs="Cambria"/>
          <w:b/>
        </w:rPr>
      </w:pPr>
    </w:p>
    <w:p w14:paraId="65FCFC50" w14:textId="77777777" w:rsidR="00250725" w:rsidRPr="00EE13EE" w:rsidRDefault="00083B4C">
      <w:pPr>
        <w:spacing w:after="0"/>
        <w:rPr>
          <w:del w:id="226" w:author="Other Author" w:date="2023-07-02T13:28:00Z"/>
          <w:rFonts w:ascii="Cambria" w:eastAsia="Cambria" w:hAnsi="Cambria" w:cs="Cambria"/>
          <w:b/>
        </w:rPr>
      </w:pPr>
      <w:del w:id="227" w:author="Other Author" w:date="2023-07-02T13:28:00Z">
        <w:r w:rsidRPr="00EE13EE">
          <w:rPr>
            <w:rFonts w:ascii="Cambria" w:eastAsia="Cambria" w:hAnsi="Cambria" w:cs="Cambria"/>
            <w:b/>
          </w:rPr>
          <w:delText>Client:</w:delText>
        </w:r>
        <w:r w:rsidRPr="00EE13EE">
          <w:rPr>
            <w:rFonts w:ascii="Cambria" w:hAnsi="Cambria"/>
          </w:rPr>
          <w:delText xml:space="preserve"> </w:delText>
        </w:r>
        <w:r w:rsidRPr="00EE13EE">
          <w:rPr>
            <w:rFonts w:ascii="Cambria" w:eastAsia="Cambria" w:hAnsi="Cambria" w:cs="Cambria"/>
            <w:b/>
          </w:rPr>
          <w:delText>C&amp;S Wholesale Groceries, Edison, New Jersey</w:delText>
        </w:r>
        <w:r w:rsidR="00FC1187" w:rsidRPr="00EE13EE">
          <w:rPr>
            <w:rFonts w:ascii="Cambria" w:eastAsia="Cambria" w:hAnsi="Cambria" w:cs="Cambria"/>
            <w:b/>
          </w:rPr>
          <w:delText xml:space="preserve">. </w:delText>
        </w:r>
        <w:r w:rsidRPr="00EE13EE">
          <w:rPr>
            <w:rFonts w:ascii="Cambria" w:eastAsia="Cambria" w:hAnsi="Cambria" w:cs="Cambria"/>
            <w:b/>
          </w:rPr>
          <w:delText xml:space="preserve">   </w:delText>
        </w:r>
      </w:del>
    </w:p>
    <w:p w14:paraId="35686F1E" w14:textId="77777777" w:rsidR="00250725" w:rsidRPr="00EE13EE" w:rsidRDefault="00083B4C">
      <w:pPr>
        <w:spacing w:after="0"/>
        <w:rPr>
          <w:del w:id="228" w:author="Other Author" w:date="2023-07-02T13:28:00Z"/>
          <w:rFonts w:ascii="Cambria" w:eastAsia="Cambria" w:hAnsi="Cambria" w:cs="Cambria"/>
          <w:b/>
        </w:rPr>
      </w:pPr>
      <w:bookmarkStart w:id="229" w:name="_gjdgxs" w:colFirst="0" w:colLast="0"/>
      <w:bookmarkEnd w:id="229"/>
      <w:del w:id="230" w:author="Other Author" w:date="2023-07-02T13:28:00Z">
        <w:r w:rsidRPr="00EE13EE">
          <w:rPr>
            <w:rFonts w:ascii="Cambria" w:eastAsia="Cambria" w:hAnsi="Cambria" w:cs="Cambria"/>
            <w:b/>
          </w:rPr>
          <w:delText xml:space="preserve">Role: Data Engineer                                                                                                                                                </w:delText>
        </w:r>
        <w:r w:rsidR="001939D9">
          <w:rPr>
            <w:rFonts w:ascii="Cambria" w:eastAsia="Cambria" w:hAnsi="Cambria" w:cs="Cambria"/>
            <w:b/>
          </w:rPr>
          <w:delText xml:space="preserve">                 </w:delText>
        </w:r>
        <w:r w:rsidRPr="00EE13EE">
          <w:rPr>
            <w:rFonts w:ascii="Cambria" w:eastAsia="Cambria" w:hAnsi="Cambria" w:cs="Cambria"/>
            <w:b/>
          </w:rPr>
          <w:delText>April 2022 - Present</w:delText>
        </w:r>
      </w:del>
    </w:p>
    <w:p w14:paraId="027B9484" w14:textId="77777777" w:rsidR="00250725" w:rsidRPr="00EE13EE" w:rsidRDefault="00083B4C">
      <w:pPr>
        <w:spacing w:after="0"/>
        <w:rPr>
          <w:del w:id="231" w:author="Other Author" w:date="2023-07-02T13:28:00Z"/>
          <w:rFonts w:ascii="Cambria" w:eastAsia="Cambria" w:hAnsi="Cambria" w:cs="Cambria"/>
          <w:b/>
        </w:rPr>
      </w:pPr>
      <w:del w:id="232" w:author="Other Author" w:date="2023-07-02T13:28:00Z">
        <w:r w:rsidRPr="00EE13EE">
          <w:rPr>
            <w:rFonts w:ascii="Cambria" w:eastAsia="Cambria" w:hAnsi="Cambria" w:cs="Cambria"/>
            <w:b/>
          </w:rPr>
          <w:delText>Responsibilities:</w:delText>
        </w:r>
      </w:del>
    </w:p>
    <w:p w14:paraId="59FD2B6C" w14:textId="77777777" w:rsidR="00166ECF" w:rsidRPr="00166ECF" w:rsidRDefault="00166ECF" w:rsidP="00166ECF">
      <w:pPr>
        <w:numPr>
          <w:ilvl w:val="0"/>
          <w:numId w:val="10"/>
        </w:numPr>
        <w:pBdr>
          <w:top w:val="nil"/>
          <w:left w:val="nil"/>
          <w:bottom w:val="nil"/>
          <w:right w:val="nil"/>
          <w:between w:val="nil"/>
        </w:pBdr>
        <w:spacing w:before="19" w:after="0" w:line="276" w:lineRule="auto"/>
        <w:rPr>
          <w:del w:id="233" w:author="Other Author" w:date="2023-07-02T13:28:00Z"/>
          <w:rFonts w:ascii="Arial" w:eastAsia="Arial" w:hAnsi="Arial" w:cs="Arial"/>
        </w:rPr>
      </w:pPr>
      <w:commentRangeStart w:id="234"/>
      <w:del w:id="235" w:author="Other Author" w:date="2023-07-02T13:28:00Z">
        <w:r w:rsidRPr="00166ECF">
          <w:rPr>
            <w:rFonts w:ascii="Arial" w:eastAsia="Arial" w:hAnsi="Arial" w:cs="Arial"/>
          </w:rPr>
          <w:delText>Oversaw</w:delText>
        </w:r>
        <w:commentRangeEnd w:id="234"/>
        <w:r w:rsidRPr="00166ECF">
          <w:rPr>
            <w:rFonts w:ascii="Arial" w:eastAsia="Arial" w:hAnsi="Arial" w:cs="Arial"/>
          </w:rPr>
          <w:commentReference w:id="234"/>
        </w:r>
        <w:r w:rsidRPr="00166ECF">
          <w:rPr>
            <w:rFonts w:ascii="Arial" w:eastAsia="Arial" w:hAnsi="Arial" w:cs="Arial"/>
          </w:rPr>
          <w:delText xml:space="preserve"> end-to-end operations of ETL data pipelines in Azure Data Factory, maintaining high-quality data integration, transformation, and loading processes.</w:delText>
        </w:r>
      </w:del>
    </w:p>
    <w:p w14:paraId="6077B32A" w14:textId="77777777" w:rsidR="0071190E" w:rsidRPr="0071190E" w:rsidRDefault="0071190E" w:rsidP="0071190E">
      <w:pPr>
        <w:numPr>
          <w:ilvl w:val="0"/>
          <w:numId w:val="10"/>
        </w:numPr>
        <w:pBdr>
          <w:top w:val="nil"/>
          <w:left w:val="nil"/>
          <w:bottom w:val="nil"/>
          <w:right w:val="nil"/>
          <w:between w:val="nil"/>
        </w:pBdr>
        <w:spacing w:before="19" w:after="0" w:line="276" w:lineRule="auto"/>
        <w:rPr>
          <w:del w:id="236" w:author="Other Author" w:date="2023-07-02T13:28:00Z"/>
          <w:rFonts w:ascii="Arial" w:eastAsia="Arial" w:hAnsi="Arial" w:cs="Arial"/>
        </w:rPr>
      </w:pPr>
      <w:del w:id="237" w:author="Other Author" w:date="2023-07-02T13:28:00Z">
        <w:r w:rsidRPr="0071190E">
          <w:rPr>
            <w:rFonts w:ascii="Arial" w:eastAsia="Arial" w:hAnsi="Arial" w:cs="Arial"/>
          </w:rPr>
          <w:delText>Implemented Logic Apps to streamline order processing workflows and enhance operational efficiency in the retail industry, resulting in improved order fulfilment and streamlined data exchange.</w:delText>
        </w:r>
      </w:del>
    </w:p>
    <w:p w14:paraId="6B21366F" w14:textId="77777777" w:rsidR="0071190E" w:rsidRPr="0071190E" w:rsidRDefault="0071190E" w:rsidP="0071190E">
      <w:pPr>
        <w:numPr>
          <w:ilvl w:val="0"/>
          <w:numId w:val="10"/>
        </w:numPr>
        <w:pBdr>
          <w:top w:val="nil"/>
          <w:left w:val="nil"/>
          <w:bottom w:val="nil"/>
          <w:right w:val="nil"/>
          <w:between w:val="nil"/>
        </w:pBdr>
        <w:spacing w:before="19" w:after="0" w:line="276" w:lineRule="auto"/>
        <w:rPr>
          <w:del w:id="238" w:author="Other Author" w:date="2023-07-02T13:28:00Z"/>
          <w:rFonts w:ascii="Arial" w:eastAsia="Arial" w:hAnsi="Arial" w:cs="Arial"/>
        </w:rPr>
      </w:pPr>
      <w:del w:id="239" w:author="Other Author" w:date="2023-07-02T13:28:00Z">
        <w:r w:rsidRPr="0071190E">
          <w:rPr>
            <w:rFonts w:ascii="Arial" w:eastAsia="Arial" w:hAnsi="Arial" w:cs="Arial"/>
          </w:rPr>
          <w:delText>Leveraged Snowflake to optimize data warehousing and analytics capabilities in the retail industry, enabling valuable insights, data-driven decision-making, and improved targeted marketing campaigns.</w:delText>
        </w:r>
      </w:del>
    </w:p>
    <w:p w14:paraId="74323AE7" w14:textId="77777777" w:rsidR="0071190E" w:rsidRPr="0071190E" w:rsidRDefault="0071190E" w:rsidP="0071190E">
      <w:pPr>
        <w:numPr>
          <w:ilvl w:val="0"/>
          <w:numId w:val="10"/>
        </w:numPr>
        <w:pBdr>
          <w:top w:val="nil"/>
          <w:left w:val="nil"/>
          <w:bottom w:val="nil"/>
          <w:right w:val="nil"/>
          <w:between w:val="nil"/>
        </w:pBdr>
        <w:spacing w:before="19" w:after="0" w:line="276" w:lineRule="auto"/>
        <w:rPr>
          <w:del w:id="240" w:author="Other Author" w:date="2023-07-02T13:28:00Z"/>
          <w:rFonts w:ascii="Arial" w:eastAsia="Arial" w:hAnsi="Arial" w:cs="Arial"/>
        </w:rPr>
      </w:pPr>
      <w:del w:id="241" w:author="Other Author" w:date="2023-07-02T13:28:00Z">
        <w:r w:rsidRPr="0071190E">
          <w:rPr>
            <w:rFonts w:ascii="Arial" w:eastAsia="Arial" w:hAnsi="Arial" w:cs="Arial"/>
          </w:rPr>
          <w:delText>Deployed Azure Event Hub for real-time data ingestion in the retail industry, facilitating real-time monitoring of foot traffic, enhanced fraud detection, and improved operational agility.</w:delText>
        </w:r>
      </w:del>
    </w:p>
    <w:p w14:paraId="460AB66A" w14:textId="77777777" w:rsidR="0071190E" w:rsidRPr="0071190E" w:rsidRDefault="000B7A42" w:rsidP="0071190E">
      <w:pPr>
        <w:numPr>
          <w:ilvl w:val="0"/>
          <w:numId w:val="10"/>
        </w:numPr>
        <w:pBdr>
          <w:top w:val="nil"/>
          <w:left w:val="nil"/>
          <w:bottom w:val="nil"/>
          <w:right w:val="nil"/>
          <w:between w:val="nil"/>
        </w:pBdr>
        <w:spacing w:before="19" w:after="0" w:line="276" w:lineRule="auto"/>
        <w:rPr>
          <w:del w:id="242" w:author="Other Author" w:date="2023-07-02T13:28:00Z"/>
          <w:rFonts w:ascii="Arial" w:eastAsia="Arial" w:hAnsi="Arial" w:cs="Arial"/>
        </w:rPr>
      </w:pPr>
      <w:del w:id="243" w:author="Other Author" w:date="2023-07-02T13:28:00Z">
        <w:r w:rsidRPr="000B7A42">
          <w:rPr>
            <w:rFonts w:ascii="Arial" w:eastAsia="Arial" w:hAnsi="Arial" w:cs="Arial"/>
          </w:rPr>
          <w:delText>Managed the orchestration of Terraform for infrastructure automation in Azure deployments, streamlining provisioning and management of resources.</w:delText>
        </w:r>
      </w:del>
    </w:p>
    <w:p w14:paraId="2404DC26" w14:textId="77777777" w:rsidR="0071190E" w:rsidRPr="00972AEF" w:rsidRDefault="0071190E" w:rsidP="00972AEF">
      <w:pPr>
        <w:numPr>
          <w:ilvl w:val="0"/>
          <w:numId w:val="10"/>
        </w:numPr>
        <w:pBdr>
          <w:top w:val="nil"/>
          <w:left w:val="nil"/>
          <w:bottom w:val="nil"/>
          <w:right w:val="nil"/>
          <w:between w:val="nil"/>
        </w:pBdr>
        <w:spacing w:before="19" w:after="0" w:line="276" w:lineRule="auto"/>
        <w:rPr>
          <w:del w:id="244" w:author="Other Author" w:date="2023-07-02T13:28:00Z"/>
          <w:rFonts w:ascii="Arial" w:eastAsia="Arial" w:hAnsi="Arial" w:cs="Arial"/>
        </w:rPr>
      </w:pPr>
      <w:del w:id="245" w:author="Other Author" w:date="2023-07-02T13:28:00Z">
        <w:r w:rsidRPr="0071190E">
          <w:rPr>
            <w:rFonts w:ascii="Arial" w:eastAsia="Arial" w:hAnsi="Arial" w:cs="Arial"/>
          </w:rPr>
          <w:delText>Utilized Hive within the Azure ecosystem to derive valuable insights, optimize queries, enable efficient data warehousing, and deliver comprehensive retail analytics as an Azure Data Engineer, enabling data-driven decision-making and enhancing business performance.</w:delText>
        </w:r>
      </w:del>
    </w:p>
    <w:p w14:paraId="697E56E6" w14:textId="77777777" w:rsidR="0071190E" w:rsidRPr="0071190E" w:rsidRDefault="0071190E" w:rsidP="0071190E">
      <w:pPr>
        <w:numPr>
          <w:ilvl w:val="0"/>
          <w:numId w:val="10"/>
        </w:numPr>
        <w:pBdr>
          <w:top w:val="nil"/>
          <w:left w:val="nil"/>
          <w:bottom w:val="nil"/>
          <w:right w:val="nil"/>
          <w:between w:val="nil"/>
        </w:pBdr>
        <w:spacing w:before="19" w:after="0" w:line="276" w:lineRule="auto"/>
        <w:rPr>
          <w:del w:id="246" w:author="Other Author" w:date="2023-07-02T13:28:00Z"/>
          <w:rFonts w:ascii="Arial" w:eastAsia="Arial" w:hAnsi="Arial" w:cs="Arial"/>
        </w:rPr>
      </w:pPr>
      <w:del w:id="247" w:author="Other Author" w:date="2023-07-02T13:28:00Z">
        <w:r w:rsidRPr="0071190E">
          <w:rPr>
            <w:rFonts w:ascii="Arial" w:eastAsia="Arial" w:hAnsi="Arial" w:cs="Arial"/>
          </w:rPr>
          <w:delText>Employed PySpark and Scala in conjunction with Azure HDInsight, Kafka, and Spark Streaming to enable advanced data processing, real-time streaming analytics, and scalable data solutions within the Azure ecosystem, driving actionable insights and enhancing decision-making capabilities in the retail industry.</w:delText>
        </w:r>
      </w:del>
    </w:p>
    <w:p w14:paraId="2ED89F21" w14:textId="77777777" w:rsidR="0071190E" w:rsidRPr="0071190E" w:rsidRDefault="0071190E" w:rsidP="0071190E">
      <w:pPr>
        <w:numPr>
          <w:ilvl w:val="0"/>
          <w:numId w:val="10"/>
        </w:numPr>
        <w:pBdr>
          <w:top w:val="nil"/>
          <w:left w:val="nil"/>
          <w:bottom w:val="nil"/>
          <w:right w:val="nil"/>
          <w:between w:val="nil"/>
        </w:pBdr>
        <w:spacing w:before="19" w:after="0" w:line="276" w:lineRule="auto"/>
        <w:rPr>
          <w:del w:id="248" w:author="Other Author" w:date="2023-07-02T13:28:00Z"/>
          <w:rFonts w:ascii="Arial" w:eastAsia="Arial" w:hAnsi="Arial" w:cs="Arial"/>
        </w:rPr>
      </w:pPr>
      <w:del w:id="249" w:author="Other Author" w:date="2023-07-02T13:28:00Z">
        <w:r w:rsidRPr="0071190E">
          <w:rPr>
            <w:rFonts w:ascii="Arial" w:eastAsia="Arial" w:hAnsi="Arial" w:cs="Arial"/>
          </w:rPr>
          <w:delText>Effectively utilized Oozie and ZooKeeper for orchestration and coordination of data workflows in Azure, optimizing storage efficiency with ORC, Avro, Parquet, and delimited file formats as part of Azure data solutions, ensuring seamless data processing and efficient data storage in the retail data engineering landscape.</w:delText>
        </w:r>
      </w:del>
    </w:p>
    <w:p w14:paraId="475D8C34" w14:textId="77777777" w:rsidR="0071190E" w:rsidRPr="0071190E" w:rsidRDefault="0071190E" w:rsidP="0071190E">
      <w:pPr>
        <w:numPr>
          <w:ilvl w:val="0"/>
          <w:numId w:val="10"/>
        </w:numPr>
        <w:pBdr>
          <w:top w:val="nil"/>
          <w:left w:val="nil"/>
          <w:bottom w:val="nil"/>
          <w:right w:val="nil"/>
          <w:between w:val="nil"/>
        </w:pBdr>
        <w:spacing w:before="19" w:after="0" w:line="276" w:lineRule="auto"/>
        <w:rPr>
          <w:del w:id="250" w:author="Other Author" w:date="2023-07-02T13:28:00Z"/>
          <w:rFonts w:ascii="Arial" w:eastAsia="Arial" w:hAnsi="Arial" w:cs="Arial"/>
        </w:rPr>
      </w:pPr>
      <w:del w:id="251" w:author="Other Author" w:date="2023-07-02T13:28:00Z">
        <w:r w:rsidRPr="0071190E">
          <w:rPr>
            <w:rFonts w:ascii="Arial" w:eastAsia="Arial" w:hAnsi="Arial" w:cs="Arial"/>
          </w:rPr>
          <w:delText>Ensured data security through encryption while seamlessly handling data ingestion, protecting sensitive data and maintaining data integrity in compliance with industry regulations in the retail industry.</w:delText>
        </w:r>
      </w:del>
    </w:p>
    <w:p w14:paraId="6AD89136" w14:textId="77777777" w:rsidR="0071190E" w:rsidRPr="0071190E" w:rsidRDefault="001C7BD8" w:rsidP="0071190E">
      <w:pPr>
        <w:numPr>
          <w:ilvl w:val="0"/>
          <w:numId w:val="10"/>
        </w:numPr>
        <w:pBdr>
          <w:top w:val="nil"/>
          <w:left w:val="nil"/>
          <w:bottom w:val="nil"/>
          <w:right w:val="nil"/>
          <w:between w:val="nil"/>
        </w:pBdr>
        <w:spacing w:before="19" w:after="0" w:line="276" w:lineRule="auto"/>
        <w:rPr>
          <w:del w:id="252" w:author="Other Author" w:date="2023-07-02T13:28:00Z"/>
          <w:rFonts w:ascii="Arial" w:eastAsia="Arial" w:hAnsi="Arial" w:cs="Arial"/>
        </w:rPr>
      </w:pPr>
      <w:del w:id="253" w:author="Other Author" w:date="2023-07-02T13:28:00Z">
        <w:r>
          <w:rPr>
            <w:rFonts w:ascii="Arial" w:eastAsia="Arial" w:hAnsi="Arial" w:cs="Arial"/>
          </w:rPr>
          <w:delText>Supervised the development</w:delText>
        </w:r>
        <w:r w:rsidR="0071190E" w:rsidRPr="0071190E">
          <w:rPr>
            <w:rFonts w:ascii="Arial" w:eastAsia="Arial" w:hAnsi="Arial" w:cs="Arial"/>
          </w:rPr>
          <w:delText xml:space="preserve"> and </w:delText>
        </w:r>
        <w:r>
          <w:rPr>
            <w:rFonts w:ascii="Arial" w:eastAsia="Arial" w:hAnsi="Arial" w:cs="Arial"/>
          </w:rPr>
          <w:delText>deployment of</w:delText>
        </w:r>
        <w:r w:rsidR="0071190E" w:rsidRPr="0071190E">
          <w:rPr>
            <w:rFonts w:ascii="Arial" w:eastAsia="Arial" w:hAnsi="Arial" w:cs="Arial"/>
          </w:rPr>
          <w:delText xml:space="preserve"> SSIS/SSRS packages for improved data accuracy and business insights in the retail industry, enabling data-driven decision-making, generating comprehensive reports, and facilitating data visualization.</w:delText>
        </w:r>
      </w:del>
    </w:p>
    <w:p w14:paraId="1147BB28" w14:textId="77777777" w:rsidR="00250725" w:rsidRPr="00684D70" w:rsidRDefault="00BF5357">
      <w:pPr>
        <w:numPr>
          <w:ilvl w:val="0"/>
          <w:numId w:val="10"/>
        </w:numPr>
        <w:pBdr>
          <w:top w:val="nil"/>
          <w:left w:val="nil"/>
          <w:bottom w:val="nil"/>
          <w:right w:val="nil"/>
          <w:between w:val="nil"/>
        </w:pBdr>
        <w:spacing w:before="19" w:after="0" w:line="276" w:lineRule="auto"/>
        <w:rPr>
          <w:del w:id="254" w:author="Other Author" w:date="2023-07-02T13:28:00Z"/>
          <w:rFonts w:ascii="Arial" w:eastAsia="Arial" w:hAnsi="Arial" w:cs="Arial"/>
        </w:rPr>
      </w:pPr>
      <w:del w:id="255" w:author="Other Author" w:date="2023-07-02T13:28:00Z">
        <w:r w:rsidRPr="00BF5357">
          <w:rPr>
            <w:rFonts w:ascii="Arial" w:eastAsia="Arial" w:hAnsi="Arial" w:cs="Arial"/>
          </w:rPr>
          <w:delText>Prepared technical specifications, data flow diagrams, and process documentation, fostering clear communication and effective collaboration within the team.</w:delText>
        </w:r>
      </w:del>
    </w:p>
    <w:p w14:paraId="07E3AECC" w14:textId="77777777" w:rsidR="00250725" w:rsidRDefault="00250725">
      <w:pPr>
        <w:pBdr>
          <w:top w:val="nil"/>
          <w:left w:val="nil"/>
          <w:bottom w:val="nil"/>
          <w:right w:val="nil"/>
          <w:between w:val="nil"/>
        </w:pBdr>
        <w:spacing w:before="19" w:after="0"/>
        <w:ind w:left="720"/>
        <w:rPr>
          <w:del w:id="256" w:author="Other Author" w:date="2023-07-02T13:28:00Z"/>
          <w:rFonts w:ascii="Arial" w:eastAsia="Arial" w:hAnsi="Arial" w:cs="Arial"/>
        </w:rPr>
      </w:pPr>
    </w:p>
    <w:p w14:paraId="44B5839A" w14:textId="77777777" w:rsidR="00250725" w:rsidRDefault="00250725">
      <w:pPr>
        <w:spacing w:before="19" w:after="0"/>
        <w:rPr>
          <w:del w:id="257" w:author="Other Author" w:date="2023-07-02T13:28:00Z"/>
          <w:rFonts w:ascii="Cambria" w:eastAsia="Cambria" w:hAnsi="Cambria" w:cs="Cambria"/>
          <w:b/>
          <w:color w:val="000000"/>
        </w:rPr>
      </w:pPr>
    </w:p>
    <w:p w14:paraId="02868D55" w14:textId="77777777" w:rsidR="00250725" w:rsidRPr="004A5DD4" w:rsidRDefault="00C25F85">
      <w:pPr>
        <w:spacing w:before="19" w:after="0"/>
        <w:rPr>
          <w:del w:id="258" w:author="Other Author" w:date="2023-07-02T13:28:00Z"/>
          <w:rFonts w:ascii="Arial" w:eastAsia="Cambria" w:hAnsi="Arial" w:cs="Arial"/>
          <w:color w:val="000000"/>
        </w:rPr>
      </w:pPr>
      <w:del w:id="259" w:author="Other Author" w:date="2023-07-02T13:28:00Z">
        <w:r>
          <w:rPr>
            <w:rFonts w:ascii="Arial" w:eastAsia="Cambria" w:hAnsi="Arial" w:cs="Arial"/>
            <w:b/>
            <w:color w:val="000000"/>
          </w:rPr>
          <w:delText>Tools &amp; Technologies</w:delText>
        </w:r>
        <w:r w:rsidR="00083B4C" w:rsidRPr="004A5DD4">
          <w:rPr>
            <w:rFonts w:ascii="Arial" w:eastAsia="Cambria" w:hAnsi="Arial" w:cs="Arial"/>
            <w:color w:val="000000"/>
          </w:rPr>
          <w:delText xml:space="preserve">: Azure Databricks, Data Factory, Logic Apps, EventHub, </w:delText>
        </w:r>
        <w:r w:rsidR="00BF5357" w:rsidRPr="004A5DD4">
          <w:rPr>
            <w:rFonts w:ascii="Arial" w:eastAsia="Cambria" w:hAnsi="Arial" w:cs="Arial"/>
            <w:color w:val="000000"/>
          </w:rPr>
          <w:delText>Spark</w:delText>
        </w:r>
        <w:r w:rsidR="00083B4C" w:rsidRPr="004A5DD4">
          <w:rPr>
            <w:rFonts w:ascii="Arial" w:eastAsia="Cambria" w:hAnsi="Arial" w:cs="Arial"/>
            <w:color w:val="000000"/>
          </w:rPr>
          <w:delText xml:space="preserve"> </w:delText>
        </w:r>
        <w:r w:rsidR="00BF5357" w:rsidRPr="004A5DD4">
          <w:rPr>
            <w:rFonts w:ascii="Arial" w:eastAsia="Cambria" w:hAnsi="Arial" w:cs="Arial"/>
            <w:color w:val="000000"/>
          </w:rPr>
          <w:delText>S</w:delText>
        </w:r>
        <w:r w:rsidR="00083B4C" w:rsidRPr="004A5DD4">
          <w:rPr>
            <w:rFonts w:ascii="Arial" w:eastAsia="Cambria" w:hAnsi="Arial" w:cs="Arial"/>
            <w:color w:val="000000"/>
          </w:rPr>
          <w:delText xml:space="preserve">treaming, </w:delText>
        </w:r>
        <w:r w:rsidR="00BF5357" w:rsidRPr="004A5DD4">
          <w:rPr>
            <w:rFonts w:ascii="Arial" w:eastAsia="Cambria" w:hAnsi="Arial" w:cs="Arial"/>
            <w:color w:val="000000"/>
          </w:rPr>
          <w:delText>D</w:delText>
        </w:r>
        <w:r w:rsidR="00083B4C" w:rsidRPr="004A5DD4">
          <w:rPr>
            <w:rFonts w:ascii="Arial" w:eastAsia="Cambria" w:hAnsi="Arial" w:cs="Arial"/>
            <w:color w:val="000000"/>
          </w:rPr>
          <w:delText xml:space="preserve">ata pipeline, </w:delText>
        </w:r>
        <w:r w:rsidR="00BF5357" w:rsidRPr="004A5DD4">
          <w:rPr>
            <w:rFonts w:ascii="Arial" w:eastAsia="Cambria" w:hAnsi="Arial" w:cs="Arial"/>
            <w:color w:val="000000"/>
          </w:rPr>
          <w:delText>T</w:delText>
        </w:r>
        <w:r w:rsidR="00083B4C" w:rsidRPr="004A5DD4">
          <w:rPr>
            <w:rFonts w:ascii="Arial" w:eastAsia="Cambria" w:hAnsi="Arial" w:cs="Arial"/>
            <w:color w:val="000000"/>
          </w:rPr>
          <w:delText xml:space="preserve">erraform, </w:delText>
        </w:r>
        <w:r w:rsidR="00BF5357" w:rsidRPr="004A5DD4">
          <w:rPr>
            <w:rFonts w:ascii="Arial" w:eastAsia="Cambria" w:hAnsi="Arial" w:cs="Arial"/>
            <w:color w:val="000000"/>
          </w:rPr>
          <w:delText>A</w:delText>
        </w:r>
        <w:r w:rsidR="00083B4C" w:rsidRPr="004A5DD4">
          <w:rPr>
            <w:rFonts w:ascii="Arial" w:eastAsia="Cambria" w:hAnsi="Arial" w:cs="Arial"/>
            <w:color w:val="000000"/>
          </w:rPr>
          <w:delText>zure DevOps, Oracle, HDFS, MapReduce, YARN, Spark, Hive, SQL, Python, Scala, PySpark, GIT, JIRA, Kafka, Power B</w:delText>
        </w:r>
        <w:r w:rsidR="00BF5357" w:rsidRPr="004A5DD4">
          <w:rPr>
            <w:rFonts w:ascii="Arial" w:eastAsia="Cambria" w:hAnsi="Arial" w:cs="Arial"/>
            <w:color w:val="000000"/>
          </w:rPr>
          <w:delText>I</w:delText>
        </w:r>
        <w:r w:rsidR="00083B4C" w:rsidRPr="004A5DD4">
          <w:rPr>
            <w:rFonts w:ascii="Arial" w:eastAsia="Cambria" w:hAnsi="Arial" w:cs="Arial"/>
            <w:color w:val="000000"/>
          </w:rPr>
          <w:delText>.</w:delText>
        </w:r>
      </w:del>
    </w:p>
    <w:p w14:paraId="7EE895F2" w14:textId="77777777" w:rsidR="00250725" w:rsidRDefault="00250725">
      <w:pPr>
        <w:spacing w:after="0"/>
        <w:rPr>
          <w:del w:id="260" w:author="Other Author" w:date="2023-07-02T13:28:00Z"/>
          <w:rFonts w:ascii="Cambria" w:eastAsia="Cambria" w:hAnsi="Cambria" w:cs="Cambria"/>
          <w:b/>
        </w:rPr>
      </w:pPr>
    </w:p>
    <w:p w14:paraId="3BCD5B3B" w14:textId="77777777" w:rsidR="00250725" w:rsidRDefault="00083B4C">
      <w:pPr>
        <w:spacing w:after="0"/>
        <w:rPr>
          <w:del w:id="261" w:author="Other Author" w:date="2023-07-02T13:28:00Z"/>
          <w:rFonts w:ascii="Cambria" w:eastAsia="Cambria" w:hAnsi="Cambria" w:cs="Cambria"/>
          <w:b/>
        </w:rPr>
      </w:pPr>
      <w:del w:id="262" w:author="Other Author" w:date="2023-07-02T13:28:00Z">
        <w:r>
          <w:rPr>
            <w:rFonts w:ascii="Cambria" w:eastAsia="Cambria" w:hAnsi="Cambria" w:cs="Cambria"/>
            <w:b/>
          </w:rPr>
          <w:delText>Client: JP Morgan Chase, USA</w:delText>
        </w:r>
        <w:r w:rsidR="00FC1187">
          <w:rPr>
            <w:rFonts w:ascii="Cambria" w:eastAsia="Cambria" w:hAnsi="Cambria" w:cs="Cambria"/>
            <w:b/>
          </w:rPr>
          <w:delText xml:space="preserve">. </w:delText>
        </w:r>
      </w:del>
    </w:p>
    <w:p w14:paraId="5031A9A5" w14:textId="77777777" w:rsidR="00250725" w:rsidRDefault="00083B4C">
      <w:pPr>
        <w:spacing w:after="0"/>
        <w:rPr>
          <w:del w:id="263" w:author="Other Author" w:date="2023-07-02T13:28:00Z"/>
          <w:rFonts w:ascii="Cambria" w:eastAsia="Cambria" w:hAnsi="Cambria" w:cs="Cambria"/>
          <w:b/>
        </w:rPr>
      </w:pPr>
      <w:del w:id="264" w:author="Other Author" w:date="2023-07-02T13:28:00Z">
        <w:r>
          <w:rPr>
            <w:rFonts w:ascii="Cambria" w:eastAsia="Cambria" w:hAnsi="Cambria" w:cs="Cambria"/>
            <w:b/>
          </w:rPr>
          <w:delText>Role: Azure Data Engineer</w:delText>
        </w:r>
        <w:r w:rsidR="00FC1187">
          <w:rPr>
            <w:rFonts w:ascii="Cambria" w:eastAsia="Cambria" w:hAnsi="Cambria" w:cs="Cambria"/>
            <w:b/>
          </w:rPr>
          <w:delText xml:space="preserve">. </w:delText>
        </w:r>
        <w:r>
          <w:rPr>
            <w:rFonts w:ascii="Cambria" w:eastAsia="Cambria" w:hAnsi="Cambria" w:cs="Cambria"/>
            <w:b/>
          </w:rPr>
          <w:delText xml:space="preserve">                                                                                                                                         </w:delText>
        </w:r>
        <w:r w:rsidR="001939D9">
          <w:rPr>
            <w:rFonts w:ascii="Cambria" w:eastAsia="Cambria" w:hAnsi="Cambria" w:cs="Cambria"/>
            <w:b/>
          </w:rPr>
          <w:delText xml:space="preserve">         </w:delText>
        </w:r>
        <w:r>
          <w:rPr>
            <w:rFonts w:ascii="Cambria" w:eastAsia="Cambria" w:hAnsi="Cambria" w:cs="Cambria"/>
            <w:b/>
          </w:rPr>
          <w:delText>Jul 2020 – Mar 2022</w:delText>
        </w:r>
      </w:del>
    </w:p>
    <w:p w14:paraId="1C45F629" w14:textId="77777777" w:rsidR="00250725" w:rsidRDefault="00083B4C">
      <w:pPr>
        <w:spacing w:after="0"/>
        <w:rPr>
          <w:del w:id="265" w:author="Other Author" w:date="2023-07-02T13:28:00Z"/>
          <w:rFonts w:ascii="Cambria" w:eastAsia="Cambria" w:hAnsi="Cambria" w:cs="Cambria"/>
          <w:b/>
        </w:rPr>
      </w:pPr>
      <w:del w:id="266" w:author="Other Author" w:date="2023-07-02T13:28:00Z">
        <w:r>
          <w:rPr>
            <w:rFonts w:ascii="Cambria" w:eastAsia="Cambria" w:hAnsi="Cambria" w:cs="Cambria"/>
            <w:b/>
          </w:rPr>
          <w:delText>Responsibilities:</w:delText>
        </w:r>
      </w:del>
    </w:p>
    <w:p w14:paraId="430146DB" w14:textId="77777777" w:rsidR="00250725" w:rsidRPr="00DD3A74" w:rsidRDefault="00DD3A74">
      <w:pPr>
        <w:numPr>
          <w:ilvl w:val="0"/>
          <w:numId w:val="10"/>
        </w:numPr>
        <w:spacing w:before="19" w:after="0" w:line="276" w:lineRule="auto"/>
        <w:rPr>
          <w:del w:id="267" w:author="Other Author" w:date="2023-07-02T13:28:00Z"/>
        </w:rPr>
      </w:pPr>
      <w:del w:id="268" w:author="Other Author" w:date="2023-07-02T13:28:00Z">
        <w:r w:rsidRPr="00483AA4">
          <w:rPr>
            <w:rFonts w:ascii="Arial" w:eastAsia="Arial" w:hAnsi="Arial" w:cs="Arial"/>
          </w:rPr>
          <w:delText>Managed the development and execution of ETL data pipelines in Azure Data Factory, improving the processing of millions of financial transactions daily and facilitating faster financial reporting</w:delText>
        </w:r>
        <w:r>
          <w:rPr>
            <w:rFonts w:ascii="Cambria" w:eastAsia="Cambria" w:hAnsi="Cambria" w:cs="Cambria"/>
            <w:color w:val="000000"/>
          </w:rPr>
          <w:delText>.</w:delText>
        </w:r>
      </w:del>
    </w:p>
    <w:p w14:paraId="23080FBC" w14:textId="77777777" w:rsidR="00DD3A74" w:rsidRPr="00483AA4" w:rsidRDefault="00DD3A74">
      <w:pPr>
        <w:numPr>
          <w:ilvl w:val="0"/>
          <w:numId w:val="10"/>
        </w:numPr>
        <w:spacing w:before="19" w:after="0" w:line="276" w:lineRule="auto"/>
        <w:rPr>
          <w:del w:id="269" w:author="Other Author" w:date="2023-07-02T13:28:00Z"/>
          <w:rFonts w:ascii="Arial" w:eastAsia="Arial" w:hAnsi="Arial" w:cs="Arial"/>
        </w:rPr>
      </w:pPr>
      <w:del w:id="270" w:author="Other Author" w:date="2023-07-02T13:28:00Z">
        <w:r w:rsidRPr="00483AA4">
          <w:rPr>
            <w:rFonts w:ascii="Arial" w:eastAsia="Arial" w:hAnsi="Arial" w:cs="Arial"/>
          </w:rPr>
          <w:delText xml:space="preserve">Administered Azure Data Lake and Azure SQL Database for optimal data storage solutions, preserving customer data for over 10 million accounts and ensuring high availability. </w:delText>
        </w:r>
      </w:del>
    </w:p>
    <w:p w14:paraId="0750606A" w14:textId="77777777" w:rsidR="00DD3A74" w:rsidRPr="00483AA4" w:rsidRDefault="00DD3A74">
      <w:pPr>
        <w:numPr>
          <w:ilvl w:val="0"/>
          <w:numId w:val="10"/>
        </w:numPr>
        <w:spacing w:before="19" w:after="0" w:line="276" w:lineRule="auto"/>
        <w:rPr>
          <w:del w:id="271" w:author="Other Author" w:date="2023-07-02T13:28:00Z"/>
          <w:rFonts w:ascii="Arial" w:eastAsia="Arial" w:hAnsi="Arial" w:cs="Arial"/>
        </w:rPr>
      </w:pPr>
      <w:del w:id="272" w:author="Other Author" w:date="2023-07-02T13:28:00Z">
        <w:r w:rsidRPr="00483AA4">
          <w:rPr>
            <w:rFonts w:ascii="Arial" w:eastAsia="Arial" w:hAnsi="Arial" w:cs="Arial"/>
          </w:rPr>
          <w:delText>Leveraged Azure Databricks and HDInsight for Big Data processing, enhancing credit risk modelling and customer segmentation, and driving actionable insights for data-based decision making.</w:delText>
        </w:r>
      </w:del>
    </w:p>
    <w:p w14:paraId="318F7011" w14:textId="77777777" w:rsidR="00DD3A74" w:rsidRPr="00483AA4" w:rsidRDefault="00DD3A74">
      <w:pPr>
        <w:numPr>
          <w:ilvl w:val="0"/>
          <w:numId w:val="10"/>
        </w:numPr>
        <w:spacing w:before="19" w:after="0" w:line="276" w:lineRule="auto"/>
        <w:rPr>
          <w:del w:id="273" w:author="Other Author" w:date="2023-07-02T13:28:00Z"/>
          <w:rFonts w:ascii="Arial" w:eastAsia="Arial" w:hAnsi="Arial" w:cs="Arial"/>
        </w:rPr>
      </w:pPr>
      <w:del w:id="274" w:author="Other Author" w:date="2023-07-02T13:28:00Z">
        <w:r w:rsidRPr="00483AA4">
          <w:rPr>
            <w:rFonts w:ascii="Arial" w:eastAsia="Arial" w:hAnsi="Arial" w:cs="Arial"/>
          </w:rPr>
          <w:delText xml:space="preserve">Implemented robust data security measures using Azure Security Center and Azure Key Vault, protecting sensitive financial </w:delText>
        </w:r>
        <w:r w:rsidR="00483AA4" w:rsidRPr="00483AA4">
          <w:rPr>
            <w:rFonts w:ascii="Arial" w:eastAsia="Arial" w:hAnsi="Arial" w:cs="Arial"/>
          </w:rPr>
          <w:delText>information,</w:delText>
        </w:r>
        <w:r w:rsidRPr="00483AA4">
          <w:rPr>
            <w:rFonts w:ascii="Arial" w:eastAsia="Arial" w:hAnsi="Arial" w:cs="Arial"/>
          </w:rPr>
          <w:delText xml:space="preserve"> and ensuring compliance with GDPR and other financial industry regulations.</w:delText>
        </w:r>
      </w:del>
    </w:p>
    <w:p w14:paraId="66CB006F" w14:textId="77777777" w:rsidR="00DD3A74" w:rsidRPr="00483AA4" w:rsidRDefault="00DD3A74">
      <w:pPr>
        <w:numPr>
          <w:ilvl w:val="0"/>
          <w:numId w:val="10"/>
        </w:numPr>
        <w:spacing w:before="19" w:after="0" w:line="276" w:lineRule="auto"/>
        <w:rPr>
          <w:del w:id="275" w:author="Other Author" w:date="2023-07-02T13:28:00Z"/>
          <w:rFonts w:ascii="Arial" w:eastAsia="Arial" w:hAnsi="Arial" w:cs="Arial"/>
        </w:rPr>
      </w:pPr>
      <w:del w:id="276" w:author="Other Author" w:date="2023-07-02T13:28:00Z">
        <w:r w:rsidRPr="00483AA4">
          <w:rPr>
            <w:rFonts w:ascii="Arial" w:eastAsia="Arial" w:hAnsi="Arial" w:cs="Arial"/>
          </w:rPr>
          <w:delText>Orchestrated automated loan approval workflows using Azure Logic Apps, reducing processing time and enhancing customer experience.</w:delText>
        </w:r>
      </w:del>
    </w:p>
    <w:p w14:paraId="14DC8E60" w14:textId="77777777" w:rsidR="00DD3A74" w:rsidRPr="00483AA4" w:rsidRDefault="00DD3A74">
      <w:pPr>
        <w:numPr>
          <w:ilvl w:val="0"/>
          <w:numId w:val="10"/>
        </w:numPr>
        <w:spacing w:before="19" w:after="0" w:line="276" w:lineRule="auto"/>
        <w:rPr>
          <w:del w:id="277" w:author="Other Author" w:date="2023-07-02T13:28:00Z"/>
          <w:rFonts w:ascii="Arial" w:eastAsia="Arial" w:hAnsi="Arial" w:cs="Arial"/>
        </w:rPr>
      </w:pPr>
      <w:del w:id="278" w:author="Other Author" w:date="2023-07-02T13:28:00Z">
        <w:r w:rsidRPr="00483AA4">
          <w:rPr>
            <w:rFonts w:ascii="Arial" w:eastAsia="Arial" w:hAnsi="Arial" w:cs="Arial"/>
          </w:rPr>
          <w:delText>Worked with Azure DevOps to streamline CI/CD pipelines, enabling faster updates to customer-facing banking applications and reducing time-to-market for software releases.</w:delText>
        </w:r>
      </w:del>
    </w:p>
    <w:p w14:paraId="6C4EA980" w14:textId="77777777" w:rsidR="00483AA4" w:rsidRPr="00483AA4" w:rsidRDefault="00483AA4" w:rsidP="00483AA4">
      <w:pPr>
        <w:numPr>
          <w:ilvl w:val="0"/>
          <w:numId w:val="10"/>
        </w:numPr>
        <w:spacing w:before="19" w:after="0" w:line="276" w:lineRule="auto"/>
        <w:rPr>
          <w:del w:id="279" w:author="Other Author" w:date="2023-07-02T13:28:00Z"/>
          <w:rFonts w:ascii="Arial" w:eastAsia="Arial" w:hAnsi="Arial" w:cs="Arial"/>
        </w:rPr>
      </w:pPr>
      <w:del w:id="280" w:author="Other Author" w:date="2023-07-02T13:28:00Z">
        <w:r w:rsidRPr="00483AA4">
          <w:rPr>
            <w:rFonts w:ascii="Arial" w:eastAsia="Arial" w:hAnsi="Arial" w:cs="Arial"/>
          </w:rPr>
          <w:delText>Streamlined deployment and scalability of data processing environments using Docker containerization and Azure.</w:delText>
        </w:r>
      </w:del>
    </w:p>
    <w:p w14:paraId="20C98F49" w14:textId="77777777" w:rsidR="00483AA4" w:rsidRPr="00483AA4" w:rsidRDefault="00483AA4" w:rsidP="00483AA4">
      <w:pPr>
        <w:numPr>
          <w:ilvl w:val="0"/>
          <w:numId w:val="10"/>
        </w:numPr>
        <w:spacing w:before="19" w:after="0" w:line="276" w:lineRule="auto"/>
        <w:rPr>
          <w:del w:id="281" w:author="Other Author" w:date="2023-07-02T13:28:00Z"/>
          <w:rFonts w:ascii="Arial" w:eastAsia="Arial" w:hAnsi="Arial" w:cs="Arial"/>
        </w:rPr>
      </w:pPr>
      <w:del w:id="282" w:author="Other Author" w:date="2023-07-02T13:28:00Z">
        <w:r w:rsidRPr="00483AA4">
          <w:rPr>
            <w:rFonts w:ascii="Arial" w:eastAsia="Arial" w:hAnsi="Arial" w:cs="Arial"/>
          </w:rPr>
          <w:delText>Implemented real-time data processing using Spark Streaming and PySpark, enabling rapid insights from transaction data and improving fraud detection and risk management.</w:delText>
        </w:r>
      </w:del>
    </w:p>
    <w:p w14:paraId="6F8A99B1" w14:textId="77777777" w:rsidR="00483AA4" w:rsidRPr="00483AA4" w:rsidRDefault="00483AA4" w:rsidP="00483AA4">
      <w:pPr>
        <w:numPr>
          <w:ilvl w:val="0"/>
          <w:numId w:val="10"/>
        </w:numPr>
        <w:spacing w:before="19" w:after="0" w:line="276" w:lineRule="auto"/>
        <w:rPr>
          <w:del w:id="283" w:author="Other Author" w:date="2023-07-02T13:28:00Z"/>
          <w:rFonts w:ascii="Arial" w:eastAsia="Arial" w:hAnsi="Arial" w:cs="Arial"/>
        </w:rPr>
      </w:pPr>
      <w:del w:id="284" w:author="Other Author" w:date="2023-07-02T13:28:00Z">
        <w:r w:rsidRPr="00483AA4">
          <w:rPr>
            <w:rFonts w:ascii="Arial" w:eastAsia="Arial" w:hAnsi="Arial" w:cs="Arial"/>
          </w:rPr>
          <w:delText>Enhanced data quality and integrity by ingesting and transforming data from diverse sources, and developed ETL processes using SSIS and SSRS packages to facilitate data-driven decision-making.</w:delText>
        </w:r>
      </w:del>
    </w:p>
    <w:p w14:paraId="333701A7" w14:textId="77777777" w:rsidR="00483AA4" w:rsidRPr="00483AA4" w:rsidRDefault="00483AA4" w:rsidP="00483AA4">
      <w:pPr>
        <w:numPr>
          <w:ilvl w:val="0"/>
          <w:numId w:val="10"/>
        </w:numPr>
        <w:spacing w:before="19" w:after="0" w:line="276" w:lineRule="auto"/>
        <w:rPr>
          <w:del w:id="285" w:author="Other Author" w:date="2023-07-02T13:28:00Z"/>
          <w:rFonts w:ascii="Arial" w:eastAsia="Arial" w:hAnsi="Arial" w:cs="Arial"/>
        </w:rPr>
      </w:pPr>
      <w:del w:id="286" w:author="Other Author" w:date="2023-07-02T13:28:00Z">
        <w:r w:rsidRPr="00483AA4">
          <w:rPr>
            <w:rFonts w:ascii="Arial" w:eastAsia="Arial" w:hAnsi="Arial" w:cs="Arial"/>
          </w:rPr>
          <w:delText>Played a pivotal role in cross-functional teams to develop data models and solutions that drove a 20% improvement in meeting business needs.</w:delText>
        </w:r>
      </w:del>
    </w:p>
    <w:p w14:paraId="6047424D" w14:textId="77777777" w:rsidR="00483AA4" w:rsidRPr="00483AA4" w:rsidRDefault="00483AA4" w:rsidP="00483AA4">
      <w:pPr>
        <w:numPr>
          <w:ilvl w:val="0"/>
          <w:numId w:val="10"/>
        </w:numPr>
        <w:spacing w:before="19" w:after="0" w:line="276" w:lineRule="auto"/>
        <w:rPr>
          <w:del w:id="287" w:author="Other Author" w:date="2023-07-02T13:28:00Z"/>
          <w:rFonts w:ascii="Arial" w:eastAsia="Arial" w:hAnsi="Arial" w:cs="Arial"/>
        </w:rPr>
      </w:pPr>
      <w:del w:id="288" w:author="Other Author" w:date="2023-07-02T13:28:00Z">
        <w:r w:rsidRPr="00483AA4">
          <w:rPr>
            <w:rFonts w:ascii="Arial" w:eastAsia="Arial" w:hAnsi="Arial" w:cs="Arial"/>
          </w:rPr>
          <w:delText>Implemented robust data governance and security measures, safeguarding sensitive customer data, and ensuring compliance with banking industry regulations.</w:delText>
        </w:r>
      </w:del>
    </w:p>
    <w:p w14:paraId="28C76DA0" w14:textId="77777777" w:rsidR="00483AA4" w:rsidRPr="00483AA4" w:rsidRDefault="00483AA4" w:rsidP="00483AA4">
      <w:pPr>
        <w:numPr>
          <w:ilvl w:val="0"/>
          <w:numId w:val="10"/>
        </w:numPr>
        <w:spacing w:before="19" w:after="0" w:line="276" w:lineRule="auto"/>
        <w:rPr>
          <w:del w:id="289" w:author="Other Author" w:date="2023-07-02T13:28:00Z"/>
          <w:rFonts w:ascii="Arial" w:eastAsia="Arial" w:hAnsi="Arial" w:cs="Arial"/>
        </w:rPr>
      </w:pPr>
      <w:del w:id="290" w:author="Other Author" w:date="2023-07-02T13:28:00Z">
        <w:r w:rsidRPr="00483AA4">
          <w:rPr>
            <w:rFonts w:ascii="Arial" w:eastAsia="Arial" w:hAnsi="Arial" w:cs="Arial"/>
          </w:rPr>
          <w:delText>Boosted system efficiency by optimizing data pipelines and queries, and improved speed of generating banking reports using efficient Hive queries.</w:delText>
        </w:r>
      </w:del>
    </w:p>
    <w:p w14:paraId="05C54AF3" w14:textId="77777777" w:rsidR="00483AA4" w:rsidRPr="00483AA4" w:rsidRDefault="00483AA4" w:rsidP="00483AA4">
      <w:pPr>
        <w:numPr>
          <w:ilvl w:val="0"/>
          <w:numId w:val="10"/>
        </w:numPr>
        <w:spacing w:before="19" w:after="0" w:line="276" w:lineRule="auto"/>
        <w:rPr>
          <w:del w:id="291" w:author="Other Author" w:date="2023-07-02T13:28:00Z"/>
          <w:rFonts w:ascii="Arial" w:eastAsia="Arial" w:hAnsi="Arial" w:cs="Arial"/>
        </w:rPr>
      </w:pPr>
      <w:del w:id="292" w:author="Other Author" w:date="2023-07-02T13:28:00Z">
        <w:r w:rsidRPr="00483AA4">
          <w:rPr>
            <w:rFonts w:ascii="Arial" w:eastAsia="Arial" w:hAnsi="Arial" w:cs="Arial"/>
          </w:rPr>
          <w:delText>Enhanced data processing efficiency by working extensively with RDDs, Data frames, and Hive for data analysis and processing, and optimized batch processing of streaming data with Spark Streaming.</w:delText>
        </w:r>
      </w:del>
    </w:p>
    <w:p w14:paraId="7CD90C1D" w14:textId="77777777" w:rsidR="00250725" w:rsidRDefault="00483AA4" w:rsidP="00483AA4">
      <w:pPr>
        <w:numPr>
          <w:ilvl w:val="0"/>
          <w:numId w:val="10"/>
        </w:numPr>
        <w:spacing w:before="19" w:after="0" w:line="276" w:lineRule="auto"/>
        <w:rPr>
          <w:del w:id="293" w:author="Other Author" w:date="2023-07-02T13:28:00Z"/>
          <w:rFonts w:ascii="Arial" w:eastAsia="Arial" w:hAnsi="Arial" w:cs="Arial"/>
        </w:rPr>
      </w:pPr>
      <w:del w:id="294" w:author="Other Author" w:date="2023-07-02T13:28:00Z">
        <w:r w:rsidRPr="00483AA4">
          <w:rPr>
            <w:rFonts w:ascii="Arial" w:eastAsia="Arial" w:hAnsi="Arial" w:cs="Arial"/>
          </w:rPr>
          <w:delText>Managed project workflows using JIRA and maintained version control using Git, leading to improved project management and collaboration.</w:delText>
        </w:r>
      </w:del>
    </w:p>
    <w:p w14:paraId="2DB2AB73" w14:textId="77777777" w:rsidR="001939D9" w:rsidRPr="00483AA4" w:rsidRDefault="001939D9" w:rsidP="001939D9">
      <w:pPr>
        <w:spacing w:before="19" w:after="0"/>
        <w:ind w:left="720"/>
        <w:rPr>
          <w:del w:id="295" w:author="Other Author" w:date="2023-07-02T13:28:00Z"/>
          <w:rFonts w:ascii="Arial" w:eastAsia="Arial" w:hAnsi="Arial" w:cs="Arial"/>
        </w:rPr>
      </w:pPr>
    </w:p>
    <w:p w14:paraId="3A681872" w14:textId="77777777" w:rsidR="00250725" w:rsidRPr="004A5DD4" w:rsidRDefault="00C25F85">
      <w:pPr>
        <w:rPr>
          <w:del w:id="296" w:author="Other Author" w:date="2023-07-02T13:28:00Z"/>
          <w:rFonts w:ascii="Arial" w:eastAsia="Cambria" w:hAnsi="Arial" w:cs="Arial"/>
          <w:color w:val="000000"/>
        </w:rPr>
      </w:pPr>
      <w:del w:id="297" w:author="Other Author" w:date="2023-07-02T13:28:00Z">
        <w:r>
          <w:rPr>
            <w:rFonts w:ascii="Arial" w:eastAsia="Cambria" w:hAnsi="Arial" w:cs="Arial"/>
            <w:b/>
            <w:color w:val="000000"/>
          </w:rPr>
          <w:delText xml:space="preserve">Tools &amp; </w:delText>
        </w:r>
        <w:r w:rsidR="00FC1187">
          <w:rPr>
            <w:rFonts w:ascii="Arial" w:eastAsia="Cambria" w:hAnsi="Arial" w:cs="Arial"/>
            <w:b/>
            <w:color w:val="000000"/>
          </w:rPr>
          <w:delText>Technologies</w:delText>
        </w:r>
        <w:r w:rsidR="00083B4C" w:rsidRPr="004A5DD4">
          <w:rPr>
            <w:rFonts w:ascii="Arial" w:eastAsia="Cambria" w:hAnsi="Arial" w:cs="Arial"/>
            <w:color w:val="000000"/>
          </w:rPr>
          <w:delText xml:space="preserve">: Azure Databricks, Data Factory, Logic Apps, EventHub, </w:delText>
        </w:r>
        <w:r w:rsidR="00483AA4" w:rsidRPr="004A5DD4">
          <w:rPr>
            <w:rFonts w:ascii="Arial" w:eastAsia="Cambria" w:hAnsi="Arial" w:cs="Arial"/>
            <w:color w:val="000000"/>
          </w:rPr>
          <w:delText>S</w:delText>
        </w:r>
        <w:r w:rsidR="00083B4C" w:rsidRPr="004A5DD4">
          <w:rPr>
            <w:rFonts w:ascii="Arial" w:eastAsia="Cambria" w:hAnsi="Arial" w:cs="Arial"/>
            <w:color w:val="000000"/>
          </w:rPr>
          <w:delText xml:space="preserve">park </w:delText>
        </w:r>
        <w:r w:rsidR="00483AA4" w:rsidRPr="004A5DD4">
          <w:rPr>
            <w:rFonts w:ascii="Arial" w:eastAsia="Cambria" w:hAnsi="Arial" w:cs="Arial"/>
            <w:color w:val="000000"/>
          </w:rPr>
          <w:delText>S</w:delText>
        </w:r>
        <w:r w:rsidR="00083B4C" w:rsidRPr="004A5DD4">
          <w:rPr>
            <w:rFonts w:ascii="Arial" w:eastAsia="Cambria" w:hAnsi="Arial" w:cs="Arial"/>
            <w:color w:val="000000"/>
          </w:rPr>
          <w:delText xml:space="preserve">treaming, </w:delText>
        </w:r>
        <w:r w:rsidR="00483AA4" w:rsidRPr="004A5DD4">
          <w:rPr>
            <w:rFonts w:ascii="Arial" w:eastAsia="Cambria" w:hAnsi="Arial" w:cs="Arial"/>
            <w:color w:val="000000"/>
          </w:rPr>
          <w:delText>T</w:delText>
        </w:r>
        <w:r w:rsidR="00083B4C" w:rsidRPr="004A5DD4">
          <w:rPr>
            <w:rFonts w:ascii="Arial" w:eastAsia="Cambria" w:hAnsi="Arial" w:cs="Arial"/>
            <w:color w:val="000000"/>
          </w:rPr>
          <w:delText xml:space="preserve">erraform, </w:delText>
        </w:r>
        <w:r w:rsidR="00483AA4" w:rsidRPr="004A5DD4">
          <w:rPr>
            <w:rFonts w:ascii="Arial" w:eastAsia="Cambria" w:hAnsi="Arial" w:cs="Arial"/>
            <w:color w:val="000000"/>
          </w:rPr>
          <w:delText>A</w:delText>
        </w:r>
        <w:r w:rsidR="00083B4C" w:rsidRPr="004A5DD4">
          <w:rPr>
            <w:rFonts w:ascii="Arial" w:eastAsia="Cambria" w:hAnsi="Arial" w:cs="Arial"/>
            <w:color w:val="000000"/>
          </w:rPr>
          <w:delText xml:space="preserve">zure DevOps, </w:delText>
        </w:r>
        <w:r w:rsidR="00483AA4" w:rsidRPr="004A5DD4">
          <w:rPr>
            <w:rFonts w:ascii="Arial" w:eastAsia="Cambria" w:hAnsi="Arial" w:cs="Arial"/>
            <w:color w:val="000000"/>
          </w:rPr>
          <w:delText>YAML</w:delText>
        </w:r>
        <w:r w:rsidR="00083B4C" w:rsidRPr="004A5DD4">
          <w:rPr>
            <w:rFonts w:ascii="Arial" w:eastAsia="Cambria" w:hAnsi="Arial" w:cs="Arial"/>
            <w:color w:val="000000"/>
          </w:rPr>
          <w:delText>, Oracle, HDFS, MapReduce, YARN, Spark, Hive, SQL, Python, Scala, PySpark, GIT, JIRA, Kafka, Power B</w:delText>
        </w:r>
        <w:r w:rsidR="00483AA4" w:rsidRPr="004A5DD4">
          <w:rPr>
            <w:rFonts w:ascii="Arial" w:eastAsia="Cambria" w:hAnsi="Arial" w:cs="Arial"/>
            <w:color w:val="000000"/>
          </w:rPr>
          <w:delText>I</w:delText>
        </w:r>
        <w:r w:rsidR="00083B4C" w:rsidRPr="004A5DD4">
          <w:rPr>
            <w:rFonts w:ascii="Arial" w:eastAsia="Cambria" w:hAnsi="Arial" w:cs="Arial"/>
            <w:color w:val="000000"/>
          </w:rPr>
          <w:delText>.</w:delText>
        </w:r>
      </w:del>
    </w:p>
    <w:p w14:paraId="467E93B2" w14:textId="77777777" w:rsidR="00250725" w:rsidRDefault="00083B4C">
      <w:pPr>
        <w:spacing w:after="0"/>
        <w:rPr>
          <w:del w:id="298" w:author="Other Author" w:date="2023-07-02T13:28:00Z"/>
          <w:rFonts w:ascii="Cambria" w:eastAsia="Cambria" w:hAnsi="Cambria" w:cs="Cambria"/>
          <w:b/>
        </w:rPr>
      </w:pPr>
      <w:del w:id="299" w:author="Other Author" w:date="2023-07-02T13:28:00Z">
        <w:r>
          <w:rPr>
            <w:rFonts w:ascii="Cambria" w:eastAsia="Cambria" w:hAnsi="Cambria" w:cs="Cambria"/>
            <w:b/>
          </w:rPr>
          <w:delText>Client:</w:delText>
        </w:r>
        <w:r>
          <w:delText xml:space="preserve"> </w:delText>
        </w:r>
        <w:r>
          <w:rPr>
            <w:rFonts w:ascii="Cambria" w:eastAsia="Cambria" w:hAnsi="Cambria" w:cs="Cambria"/>
            <w:b/>
          </w:rPr>
          <w:delText xml:space="preserve">FREDDIE MAC, VA     </w:delText>
        </w:r>
      </w:del>
    </w:p>
    <w:p w14:paraId="00F4FC0B" w14:textId="77777777" w:rsidR="00250725" w:rsidRDefault="00083B4C">
      <w:pPr>
        <w:spacing w:after="0"/>
        <w:rPr>
          <w:del w:id="300" w:author="Other Author" w:date="2023-07-02T13:28:00Z"/>
          <w:rFonts w:ascii="Cambria" w:eastAsia="Cambria" w:hAnsi="Cambria" w:cs="Cambria"/>
          <w:b/>
        </w:rPr>
      </w:pPr>
      <w:del w:id="301" w:author="Other Author" w:date="2023-07-02T13:28:00Z">
        <w:r>
          <w:rPr>
            <w:rFonts w:ascii="Cambria" w:eastAsia="Cambria" w:hAnsi="Cambria" w:cs="Cambria"/>
            <w:b/>
          </w:rPr>
          <w:delText>Role: Big Data Engineer</w:delText>
        </w:r>
        <w:r w:rsidR="00FC1187">
          <w:rPr>
            <w:rFonts w:ascii="Cambria" w:eastAsia="Cambria" w:hAnsi="Cambria" w:cs="Cambria"/>
            <w:b/>
          </w:rPr>
          <w:delText xml:space="preserve">. </w:delText>
        </w:r>
        <w:r>
          <w:rPr>
            <w:rFonts w:ascii="Cambria" w:eastAsia="Cambria" w:hAnsi="Cambria" w:cs="Cambria"/>
            <w:b/>
          </w:rPr>
          <w:delText xml:space="preserve">                                                                                                                                            </w:delText>
        </w:r>
        <w:r w:rsidR="001939D9">
          <w:rPr>
            <w:rFonts w:ascii="Cambria" w:eastAsia="Cambria" w:hAnsi="Cambria" w:cs="Cambria"/>
            <w:b/>
          </w:rPr>
          <w:delText xml:space="preserve">           </w:delText>
        </w:r>
        <w:r>
          <w:rPr>
            <w:rFonts w:ascii="Cambria" w:eastAsia="Cambria" w:hAnsi="Cambria" w:cs="Cambria"/>
            <w:b/>
          </w:rPr>
          <w:delText>Feb 2019 – Jun 2020</w:delText>
        </w:r>
      </w:del>
    </w:p>
    <w:p w14:paraId="5175E672" w14:textId="77777777" w:rsidR="00250725" w:rsidRDefault="00083B4C">
      <w:pPr>
        <w:spacing w:after="0"/>
        <w:rPr>
          <w:del w:id="302" w:author="Other Author" w:date="2023-07-02T13:28:00Z"/>
          <w:rFonts w:ascii="Cambria" w:eastAsia="Cambria" w:hAnsi="Cambria" w:cs="Cambria"/>
          <w:b/>
        </w:rPr>
      </w:pPr>
      <w:del w:id="303" w:author="Other Author" w:date="2023-07-02T13:28:00Z">
        <w:r>
          <w:rPr>
            <w:rFonts w:ascii="Cambria" w:eastAsia="Cambria" w:hAnsi="Cambria" w:cs="Cambria"/>
            <w:b/>
          </w:rPr>
          <w:delText>Responsibilities:</w:delText>
        </w:r>
      </w:del>
    </w:p>
    <w:p w14:paraId="331682F3" w14:textId="77777777" w:rsidR="00FB7ADB" w:rsidRPr="00FB7ADB" w:rsidRDefault="00FB7ADB" w:rsidP="00FB7ADB">
      <w:pPr>
        <w:numPr>
          <w:ilvl w:val="0"/>
          <w:numId w:val="10"/>
        </w:numPr>
        <w:spacing w:before="19" w:after="0" w:line="276" w:lineRule="auto"/>
        <w:rPr>
          <w:del w:id="304" w:author="Other Author" w:date="2023-07-02T13:28:00Z"/>
          <w:rFonts w:ascii="Arial" w:eastAsia="Arial" w:hAnsi="Arial" w:cs="Arial"/>
        </w:rPr>
      </w:pPr>
      <w:del w:id="305" w:author="Other Author" w:date="2023-07-02T13:28:00Z">
        <w:r w:rsidRPr="00FB7ADB">
          <w:rPr>
            <w:rFonts w:ascii="Arial" w:eastAsia="Arial" w:hAnsi="Arial" w:cs="Arial"/>
          </w:rPr>
          <w:delText>Constructed and maintained end-to-end data pipelines with Sqoop, Kafka, and Spark, facilitating seamless data transfer from MySQL and Oracle to HDFS for more precise mortgage risk assessments.</w:delText>
        </w:r>
      </w:del>
    </w:p>
    <w:p w14:paraId="01AA79ED" w14:textId="77777777" w:rsidR="00FB7ADB" w:rsidRPr="00FB7ADB" w:rsidRDefault="00FB7ADB" w:rsidP="00FB7ADB">
      <w:pPr>
        <w:numPr>
          <w:ilvl w:val="0"/>
          <w:numId w:val="10"/>
        </w:numPr>
        <w:spacing w:before="19" w:after="0" w:line="276" w:lineRule="auto"/>
        <w:rPr>
          <w:del w:id="306" w:author="Other Author" w:date="2023-07-02T13:28:00Z"/>
          <w:rFonts w:ascii="Arial" w:eastAsia="Arial" w:hAnsi="Arial" w:cs="Arial"/>
        </w:rPr>
      </w:pPr>
      <w:del w:id="307" w:author="Other Author" w:date="2023-07-02T13:28:00Z">
        <w:r w:rsidRPr="00FB7ADB">
          <w:rPr>
            <w:rFonts w:ascii="Arial" w:eastAsia="Arial" w:hAnsi="Arial" w:cs="Arial"/>
          </w:rPr>
          <w:delText>Worked extensively with Data Lakes and big data ecosystems like Hadoop, Spark, Hortonworks, and Cloudera, to process vast volumes of structured and unstructured data, aiding in loan performance analysis.</w:delText>
        </w:r>
      </w:del>
    </w:p>
    <w:p w14:paraId="04141DD1" w14:textId="77777777" w:rsidR="00FB7ADB" w:rsidRPr="00FB7ADB" w:rsidRDefault="00FB7ADB" w:rsidP="00FB7ADB">
      <w:pPr>
        <w:numPr>
          <w:ilvl w:val="0"/>
          <w:numId w:val="10"/>
        </w:numPr>
        <w:spacing w:before="19" w:after="0" w:line="276" w:lineRule="auto"/>
        <w:rPr>
          <w:del w:id="308" w:author="Other Author" w:date="2023-07-02T13:28:00Z"/>
          <w:rFonts w:ascii="Arial" w:eastAsia="Arial" w:hAnsi="Arial" w:cs="Arial"/>
        </w:rPr>
      </w:pPr>
      <w:del w:id="309" w:author="Other Author" w:date="2023-07-02T13:28:00Z">
        <w:r w:rsidRPr="00FB7ADB">
          <w:rPr>
            <w:rFonts w:ascii="Arial" w:eastAsia="Arial" w:hAnsi="Arial" w:cs="Arial"/>
          </w:rPr>
          <w:delText>Developed optimized Hive and Spark SQL queries for custom business requirements, enhancing efficiency in data-driven decision-making processes.</w:delText>
        </w:r>
      </w:del>
    </w:p>
    <w:p w14:paraId="12C88E8F" w14:textId="77777777" w:rsidR="00FB7ADB" w:rsidRPr="00FB7ADB" w:rsidRDefault="00FB7ADB" w:rsidP="00FB7ADB">
      <w:pPr>
        <w:numPr>
          <w:ilvl w:val="0"/>
          <w:numId w:val="10"/>
        </w:numPr>
        <w:spacing w:before="19" w:after="0" w:line="276" w:lineRule="auto"/>
        <w:rPr>
          <w:del w:id="310" w:author="Other Author" w:date="2023-07-02T13:28:00Z"/>
          <w:rFonts w:ascii="Arial" w:eastAsia="Arial" w:hAnsi="Arial" w:cs="Arial"/>
        </w:rPr>
      </w:pPr>
      <w:del w:id="311" w:author="Other Author" w:date="2023-07-02T13:28:00Z">
        <w:r w:rsidRPr="00FB7ADB">
          <w:rPr>
            <w:rFonts w:ascii="Arial" w:eastAsia="Arial" w:hAnsi="Arial" w:cs="Arial"/>
          </w:rPr>
          <w:delText>Built HBase tables with Hive integration for efficient storage and retrieval, facilitating quicker access to vital market data.</w:delText>
        </w:r>
      </w:del>
    </w:p>
    <w:p w14:paraId="3311ADD3" w14:textId="77777777" w:rsidR="00FB7ADB" w:rsidRPr="00FB7ADB" w:rsidRDefault="00FB7ADB" w:rsidP="00FB7ADB">
      <w:pPr>
        <w:numPr>
          <w:ilvl w:val="0"/>
          <w:numId w:val="10"/>
        </w:numPr>
        <w:spacing w:before="19" w:after="0" w:line="276" w:lineRule="auto"/>
        <w:rPr>
          <w:del w:id="312" w:author="Other Author" w:date="2023-07-02T13:28:00Z"/>
          <w:rFonts w:ascii="Arial" w:eastAsia="Arial" w:hAnsi="Arial" w:cs="Arial"/>
        </w:rPr>
      </w:pPr>
      <w:del w:id="313" w:author="Other Author" w:date="2023-07-02T13:28:00Z">
        <w:r w:rsidRPr="00FB7ADB">
          <w:rPr>
            <w:rFonts w:ascii="Arial" w:eastAsia="Arial" w:hAnsi="Arial" w:cs="Arial"/>
          </w:rPr>
          <w:delText>Deployed Kafka and Spark Streaming for real-time data analysis, contributing to immediate insights from streaming data for credit risk evaluations.</w:delText>
        </w:r>
      </w:del>
    </w:p>
    <w:p w14:paraId="484656D9" w14:textId="77777777" w:rsidR="00FB7ADB" w:rsidRPr="00FB7ADB" w:rsidRDefault="00FB7ADB" w:rsidP="00FB7ADB">
      <w:pPr>
        <w:numPr>
          <w:ilvl w:val="0"/>
          <w:numId w:val="10"/>
        </w:numPr>
        <w:spacing w:before="19" w:after="0" w:line="276" w:lineRule="auto"/>
        <w:rPr>
          <w:del w:id="314" w:author="Other Author" w:date="2023-07-02T13:28:00Z"/>
          <w:rFonts w:ascii="Arial" w:eastAsia="Arial" w:hAnsi="Arial" w:cs="Arial"/>
        </w:rPr>
      </w:pPr>
      <w:del w:id="315" w:author="Other Author" w:date="2023-07-02T13:28:00Z">
        <w:r w:rsidRPr="00FB7ADB">
          <w:rPr>
            <w:rFonts w:ascii="Arial" w:eastAsia="Arial" w:hAnsi="Arial" w:cs="Arial"/>
          </w:rPr>
          <w:delText>Leveraged Spark and PySpark for rapid data testing and processing, expediting the data validation for more accurate analytics.</w:delText>
        </w:r>
      </w:del>
    </w:p>
    <w:p w14:paraId="4D7EA733" w14:textId="77777777" w:rsidR="00FB7ADB" w:rsidRPr="00FB7ADB" w:rsidRDefault="00FB7ADB" w:rsidP="00FB7ADB">
      <w:pPr>
        <w:numPr>
          <w:ilvl w:val="0"/>
          <w:numId w:val="10"/>
        </w:numPr>
        <w:spacing w:before="19" w:after="0" w:line="276" w:lineRule="auto"/>
        <w:rPr>
          <w:del w:id="316" w:author="Other Author" w:date="2023-07-02T13:28:00Z"/>
          <w:rFonts w:ascii="Arial" w:eastAsia="Arial" w:hAnsi="Arial" w:cs="Arial"/>
        </w:rPr>
      </w:pPr>
      <w:del w:id="317" w:author="Other Author" w:date="2023-07-02T13:28:00Z">
        <w:r w:rsidRPr="00FB7ADB">
          <w:rPr>
            <w:rFonts w:ascii="Arial" w:eastAsia="Arial" w:hAnsi="Arial" w:cs="Arial"/>
          </w:rPr>
          <w:delText>Maintained data accuracy and quality by developing custom automation scripts in Oracle's PL/SQL, resulting in improved data integrity.</w:delText>
        </w:r>
      </w:del>
    </w:p>
    <w:p w14:paraId="0EE121F4" w14:textId="77777777" w:rsidR="00FB7ADB" w:rsidRPr="00FB7ADB" w:rsidRDefault="00FB7ADB" w:rsidP="00FB7ADB">
      <w:pPr>
        <w:numPr>
          <w:ilvl w:val="0"/>
          <w:numId w:val="10"/>
        </w:numPr>
        <w:spacing w:before="19" w:after="0" w:line="276" w:lineRule="auto"/>
        <w:rPr>
          <w:del w:id="318" w:author="Other Author" w:date="2023-07-02T13:28:00Z"/>
          <w:rFonts w:ascii="Arial" w:eastAsia="Arial" w:hAnsi="Arial" w:cs="Arial"/>
        </w:rPr>
      </w:pPr>
      <w:del w:id="319" w:author="Other Author" w:date="2023-07-02T13:28:00Z">
        <w:r w:rsidRPr="00FB7ADB">
          <w:rPr>
            <w:rFonts w:ascii="Arial" w:eastAsia="Arial" w:hAnsi="Arial" w:cs="Arial"/>
          </w:rPr>
          <w:delText>Implemented CI/CD pipelines in the Hadoop environment, enhancing development and deployment efficiency for various data projects.</w:delText>
        </w:r>
      </w:del>
    </w:p>
    <w:p w14:paraId="6DE0399F" w14:textId="77777777" w:rsidR="00FB7ADB" w:rsidRPr="00FB7ADB" w:rsidRDefault="00FB7ADB" w:rsidP="00FB7ADB">
      <w:pPr>
        <w:numPr>
          <w:ilvl w:val="0"/>
          <w:numId w:val="10"/>
        </w:numPr>
        <w:spacing w:before="19" w:after="0" w:line="276" w:lineRule="auto"/>
        <w:rPr>
          <w:del w:id="320" w:author="Other Author" w:date="2023-07-02T13:28:00Z"/>
          <w:rFonts w:ascii="Arial" w:eastAsia="Arial" w:hAnsi="Arial" w:cs="Arial"/>
        </w:rPr>
      </w:pPr>
      <w:del w:id="321" w:author="Other Author" w:date="2023-07-02T13:28:00Z">
        <w:r w:rsidRPr="00FB7ADB">
          <w:rPr>
            <w:rFonts w:ascii="Arial" w:eastAsia="Arial" w:hAnsi="Arial" w:cs="Arial"/>
          </w:rPr>
          <w:delText>Utilized JIRA for effective project management, enhancing collaboration and efficiency within cross-functional teams.</w:delText>
        </w:r>
      </w:del>
    </w:p>
    <w:p w14:paraId="4E0F7A81" w14:textId="77777777" w:rsidR="00FB7ADB" w:rsidRPr="00FB7ADB" w:rsidRDefault="00FB7ADB" w:rsidP="00FB7ADB">
      <w:pPr>
        <w:numPr>
          <w:ilvl w:val="0"/>
          <w:numId w:val="10"/>
        </w:numPr>
        <w:spacing w:before="19" w:after="0" w:line="276" w:lineRule="auto"/>
        <w:rPr>
          <w:del w:id="322" w:author="Other Author" w:date="2023-07-02T13:28:00Z"/>
          <w:rFonts w:ascii="Arial" w:eastAsia="Arial" w:hAnsi="Arial" w:cs="Arial"/>
        </w:rPr>
      </w:pPr>
      <w:del w:id="323" w:author="Other Author" w:date="2023-07-02T13:28:00Z">
        <w:r w:rsidRPr="00FB7ADB">
          <w:rPr>
            <w:rFonts w:ascii="Arial" w:eastAsia="Arial" w:hAnsi="Arial" w:cs="Arial"/>
          </w:rPr>
          <w:delText>Managed clusters using Zookeeper and scheduled jobs with the Oozie workflow engine, optimizing data processing workflows for mortgage market analyses.</w:delText>
        </w:r>
      </w:del>
    </w:p>
    <w:p w14:paraId="42DB7683" w14:textId="77777777" w:rsidR="00FB7ADB" w:rsidRPr="00FB7ADB" w:rsidRDefault="00FB7ADB" w:rsidP="00FB7ADB">
      <w:pPr>
        <w:numPr>
          <w:ilvl w:val="0"/>
          <w:numId w:val="10"/>
        </w:numPr>
        <w:spacing w:before="19" w:after="0" w:line="276" w:lineRule="auto"/>
        <w:rPr>
          <w:del w:id="324" w:author="Other Author" w:date="2023-07-02T13:28:00Z"/>
          <w:rFonts w:ascii="Arial" w:eastAsia="Arial" w:hAnsi="Arial" w:cs="Arial"/>
        </w:rPr>
      </w:pPr>
      <w:del w:id="325" w:author="Other Author" w:date="2023-07-02T13:28:00Z">
        <w:r w:rsidRPr="00FB7ADB">
          <w:rPr>
            <w:rFonts w:ascii="Arial" w:eastAsia="Arial" w:hAnsi="Arial" w:cs="Arial"/>
          </w:rPr>
          <w:delText>Collaboratively resolved JVM-related issues, ensuring smooth system performance for data processing tasks.</w:delText>
        </w:r>
      </w:del>
    </w:p>
    <w:p w14:paraId="785E5CA6" w14:textId="77777777" w:rsidR="00250725" w:rsidRPr="00FB7ADB" w:rsidRDefault="00FB7ADB" w:rsidP="00FB7ADB">
      <w:pPr>
        <w:numPr>
          <w:ilvl w:val="0"/>
          <w:numId w:val="10"/>
        </w:numPr>
        <w:spacing w:before="19" w:after="0" w:line="276" w:lineRule="auto"/>
        <w:rPr>
          <w:del w:id="326" w:author="Other Author" w:date="2023-07-02T13:28:00Z"/>
          <w:rFonts w:ascii="Arial" w:eastAsia="Arial" w:hAnsi="Arial" w:cs="Arial"/>
        </w:rPr>
      </w:pPr>
      <w:del w:id="327" w:author="Other Author" w:date="2023-07-02T13:28:00Z">
        <w:r w:rsidRPr="00FB7ADB">
          <w:rPr>
            <w:rFonts w:ascii="Arial" w:eastAsia="Arial" w:hAnsi="Arial" w:cs="Arial"/>
          </w:rPr>
          <w:delText>Maintained code repositories with Git, bolstering version tracking, and efficient team collaboration.</w:delText>
        </w:r>
      </w:del>
    </w:p>
    <w:p w14:paraId="57153D12" w14:textId="77777777" w:rsidR="00250725" w:rsidRDefault="00250725">
      <w:pPr>
        <w:spacing w:after="0"/>
        <w:rPr>
          <w:del w:id="328" w:author="Other Author" w:date="2023-07-02T13:28:00Z"/>
          <w:rFonts w:ascii="Cambria" w:eastAsia="Cambria" w:hAnsi="Cambria" w:cs="Cambria"/>
          <w:b/>
        </w:rPr>
      </w:pPr>
    </w:p>
    <w:p w14:paraId="64D4C39D" w14:textId="77777777" w:rsidR="00250725" w:rsidRDefault="00C25F85">
      <w:pPr>
        <w:spacing w:after="0"/>
        <w:rPr>
          <w:del w:id="329" w:author="Other Author" w:date="2023-07-02T13:28:00Z"/>
          <w:rFonts w:ascii="Arial" w:eastAsia="Cambria" w:hAnsi="Arial" w:cs="Arial"/>
        </w:rPr>
      </w:pPr>
      <w:del w:id="330" w:author="Other Author" w:date="2023-07-02T13:28:00Z">
        <w:r>
          <w:rPr>
            <w:rFonts w:ascii="Arial" w:eastAsia="Cambria" w:hAnsi="Arial" w:cs="Arial"/>
            <w:b/>
          </w:rPr>
          <w:delText>Tools &amp; Technologies</w:delText>
        </w:r>
        <w:r w:rsidR="00083B4C" w:rsidRPr="004A5DD4">
          <w:rPr>
            <w:rFonts w:ascii="Arial" w:eastAsia="Cambria" w:hAnsi="Arial" w:cs="Arial"/>
          </w:rPr>
          <w:delText xml:space="preserve">: Sqoop, MYSQL, HDFS, Apache Spark Scala, </w:delText>
        </w:r>
        <w:r w:rsidR="00011147">
          <w:rPr>
            <w:rFonts w:ascii="Arial" w:eastAsia="Cambria" w:hAnsi="Arial" w:cs="Arial"/>
          </w:rPr>
          <w:delText xml:space="preserve">Hadoop </w:delText>
        </w:r>
        <w:r w:rsidR="00083B4C" w:rsidRPr="004A5DD4">
          <w:rPr>
            <w:rFonts w:ascii="Arial" w:eastAsia="Cambria" w:hAnsi="Arial" w:cs="Arial"/>
          </w:rPr>
          <w:delText>Hive, Cloudera, HBASE, Kafka, MapReduce, Zookeeper, Oozi</w:delText>
        </w:r>
        <w:r w:rsidR="00FB7ADB" w:rsidRPr="004A5DD4">
          <w:rPr>
            <w:rFonts w:ascii="Arial" w:eastAsia="Cambria" w:hAnsi="Arial" w:cs="Arial"/>
          </w:rPr>
          <w:delText>e</w:delText>
        </w:r>
        <w:r w:rsidR="00083B4C" w:rsidRPr="004A5DD4">
          <w:rPr>
            <w:rFonts w:ascii="Arial" w:eastAsia="Cambria" w:hAnsi="Arial" w:cs="Arial"/>
          </w:rPr>
          <w:delText>, Python, PySpark, Ambari, JIRA.</w:delText>
        </w:r>
      </w:del>
    </w:p>
    <w:p w14:paraId="51614356" w14:textId="77777777" w:rsidR="00FC1187" w:rsidRDefault="00FC1187">
      <w:pPr>
        <w:spacing w:after="0"/>
        <w:rPr>
          <w:del w:id="331" w:author="Other Author" w:date="2023-07-02T13:28:00Z"/>
          <w:rFonts w:ascii="Arial" w:eastAsia="Cambria" w:hAnsi="Arial" w:cs="Arial"/>
        </w:rPr>
      </w:pPr>
    </w:p>
    <w:p w14:paraId="1B612A43" w14:textId="77777777" w:rsidR="00250725" w:rsidRDefault="00083B4C" w:rsidP="00FC1187">
      <w:pPr>
        <w:spacing w:after="0"/>
        <w:rPr>
          <w:del w:id="332" w:author="Other Author" w:date="2023-07-02T13:28:00Z"/>
          <w:rFonts w:ascii="Cambria" w:eastAsia="Cambria" w:hAnsi="Cambria" w:cs="Cambria"/>
          <w:b/>
        </w:rPr>
      </w:pPr>
      <w:del w:id="333" w:author="Other Author" w:date="2023-07-02T13:28:00Z">
        <w:r>
          <w:rPr>
            <w:rFonts w:ascii="Cambria" w:eastAsia="Cambria" w:hAnsi="Cambria" w:cs="Cambria"/>
            <w:b/>
          </w:rPr>
          <w:delText>Client:</w:delText>
        </w:r>
        <w:r>
          <w:delText xml:space="preserve"> </w:delText>
        </w:r>
        <w:r>
          <w:rPr>
            <w:rFonts w:ascii="Cambria" w:eastAsia="Cambria" w:hAnsi="Cambria" w:cs="Cambria"/>
            <w:b/>
          </w:rPr>
          <w:delText xml:space="preserve">WSO2, CA    </w:delText>
        </w:r>
      </w:del>
    </w:p>
    <w:p w14:paraId="799F1504" w14:textId="77777777" w:rsidR="00250725" w:rsidRDefault="00083B4C" w:rsidP="008D0020">
      <w:pPr>
        <w:spacing w:after="0"/>
        <w:rPr>
          <w:del w:id="334" w:author="Other Author" w:date="2023-07-02T13:28:00Z"/>
          <w:rFonts w:ascii="Cambria" w:eastAsia="Cambria" w:hAnsi="Cambria" w:cs="Cambria"/>
          <w:b/>
        </w:rPr>
      </w:pPr>
      <w:del w:id="335" w:author="Other Author" w:date="2023-07-02T13:28:00Z">
        <w:r>
          <w:rPr>
            <w:rFonts w:ascii="Cambria" w:eastAsia="Cambria" w:hAnsi="Cambria" w:cs="Cambria"/>
            <w:b/>
          </w:rPr>
          <w:delText>Role: Hadoop Developer</w:delText>
        </w:r>
        <w:r w:rsidR="00FC1187">
          <w:rPr>
            <w:rFonts w:ascii="Cambria" w:eastAsia="Cambria" w:hAnsi="Cambria" w:cs="Cambria"/>
            <w:b/>
          </w:rPr>
          <w:delText xml:space="preserve">. </w:delText>
        </w:r>
        <w:r>
          <w:rPr>
            <w:rFonts w:ascii="Cambria" w:eastAsia="Cambria" w:hAnsi="Cambria" w:cs="Cambria"/>
            <w:b/>
          </w:rPr>
          <w:delText xml:space="preserve">                                                                                                                                                     </w:delText>
        </w:r>
        <w:r w:rsidR="001939D9">
          <w:rPr>
            <w:rFonts w:ascii="Cambria" w:eastAsia="Cambria" w:hAnsi="Cambria" w:cs="Cambria"/>
            <w:b/>
          </w:rPr>
          <w:delText xml:space="preserve">   </w:delText>
        </w:r>
        <w:r>
          <w:rPr>
            <w:rFonts w:ascii="Cambria" w:eastAsia="Cambria" w:hAnsi="Cambria" w:cs="Cambria"/>
            <w:b/>
          </w:rPr>
          <w:delText>Jul 2017 – Jan 2019</w:delText>
        </w:r>
      </w:del>
    </w:p>
    <w:p w14:paraId="66F641FF" w14:textId="77777777" w:rsidR="00250725" w:rsidRDefault="00083B4C" w:rsidP="008D0020">
      <w:pPr>
        <w:spacing w:after="0"/>
        <w:rPr>
          <w:del w:id="336" w:author="Other Author" w:date="2023-07-02T13:28:00Z"/>
          <w:rFonts w:ascii="Cambria" w:eastAsia="Cambria" w:hAnsi="Cambria" w:cs="Cambria"/>
          <w:b/>
        </w:rPr>
      </w:pPr>
      <w:del w:id="337" w:author="Other Author" w:date="2023-07-02T13:28:00Z">
        <w:r>
          <w:rPr>
            <w:rFonts w:ascii="Cambria" w:eastAsia="Cambria" w:hAnsi="Cambria" w:cs="Cambria"/>
            <w:b/>
          </w:rPr>
          <w:delText>Responsibilities</w:delText>
        </w:r>
      </w:del>
    </w:p>
    <w:p w14:paraId="104EC41B" w14:textId="77777777" w:rsidR="00FB7ADB" w:rsidRPr="00FB7ADB" w:rsidRDefault="00FB7ADB" w:rsidP="008D0020">
      <w:pPr>
        <w:numPr>
          <w:ilvl w:val="0"/>
          <w:numId w:val="10"/>
        </w:numPr>
        <w:spacing w:before="19" w:after="0" w:line="276" w:lineRule="auto"/>
        <w:rPr>
          <w:del w:id="338" w:author="Other Author" w:date="2023-07-02T13:28:00Z"/>
          <w:rFonts w:ascii="Arial" w:eastAsia="Arial" w:hAnsi="Arial" w:cs="Arial"/>
        </w:rPr>
      </w:pPr>
      <w:del w:id="339" w:author="Other Author" w:date="2023-07-02T13:28:00Z">
        <w:r w:rsidRPr="00FB7ADB">
          <w:rPr>
            <w:rFonts w:ascii="Arial" w:eastAsia="Arial" w:hAnsi="Arial" w:cs="Arial"/>
          </w:rPr>
          <w:delText>Designed and implemented ETL jobs using Spark-Scala to migrate extensive datasets from Oracle to MySQL, streamlining data accessibility for a mission-critical financial analysis project.</w:delText>
        </w:r>
      </w:del>
    </w:p>
    <w:p w14:paraId="38C60BF0" w14:textId="77777777" w:rsidR="00FB7ADB" w:rsidRPr="00FB7ADB" w:rsidRDefault="00FB7ADB" w:rsidP="008D0020">
      <w:pPr>
        <w:numPr>
          <w:ilvl w:val="0"/>
          <w:numId w:val="10"/>
        </w:numPr>
        <w:spacing w:before="19" w:after="0" w:line="276" w:lineRule="auto"/>
        <w:rPr>
          <w:del w:id="340" w:author="Other Author" w:date="2023-07-02T13:28:00Z"/>
          <w:rFonts w:ascii="Arial" w:eastAsia="Arial" w:hAnsi="Arial" w:cs="Arial"/>
        </w:rPr>
      </w:pPr>
      <w:del w:id="341" w:author="Other Author" w:date="2023-07-02T13:28:00Z">
        <w:r w:rsidRPr="00FB7ADB">
          <w:rPr>
            <w:rFonts w:ascii="Arial" w:eastAsia="Arial" w:hAnsi="Arial" w:cs="Arial"/>
          </w:rPr>
          <w:delText>Utilized Spark-Scala and Spark-Cassandra Connector APIs for tasks such as migrating customer data and generating business reports, enabling the customer retention team to take data-driven decisions.</w:delText>
        </w:r>
      </w:del>
    </w:p>
    <w:p w14:paraId="20C4BEA5" w14:textId="77777777" w:rsidR="00FB7ADB" w:rsidRPr="00FB7ADB" w:rsidRDefault="00FB7ADB" w:rsidP="008D0020">
      <w:pPr>
        <w:numPr>
          <w:ilvl w:val="0"/>
          <w:numId w:val="10"/>
        </w:numPr>
        <w:spacing w:before="19" w:after="0" w:line="276" w:lineRule="auto"/>
        <w:rPr>
          <w:del w:id="342" w:author="Other Author" w:date="2023-07-02T13:28:00Z"/>
          <w:rFonts w:ascii="Arial" w:eastAsia="Arial" w:hAnsi="Arial" w:cs="Arial"/>
        </w:rPr>
      </w:pPr>
      <w:del w:id="343" w:author="Other Author" w:date="2023-07-02T13:28:00Z">
        <w:r w:rsidRPr="00FB7ADB">
          <w:rPr>
            <w:rFonts w:ascii="Arial" w:eastAsia="Arial" w:hAnsi="Arial" w:cs="Arial"/>
          </w:rPr>
          <w:delText>Built a Spark Streaming application that tracked real-time sales, providing instant insights for the sales team during peak retail periods like Black Friday and holiday sales.</w:delText>
        </w:r>
      </w:del>
    </w:p>
    <w:p w14:paraId="36D28C38" w14:textId="77777777" w:rsidR="00FB7ADB" w:rsidRPr="00FB7ADB" w:rsidRDefault="00FB7ADB" w:rsidP="008D0020">
      <w:pPr>
        <w:numPr>
          <w:ilvl w:val="0"/>
          <w:numId w:val="10"/>
        </w:numPr>
        <w:spacing w:before="19" w:after="0" w:line="276" w:lineRule="auto"/>
        <w:rPr>
          <w:del w:id="344" w:author="Other Author" w:date="2023-07-02T13:28:00Z"/>
          <w:rFonts w:ascii="Arial" w:eastAsia="Arial" w:hAnsi="Arial" w:cs="Arial"/>
        </w:rPr>
      </w:pPr>
      <w:del w:id="345" w:author="Other Author" w:date="2023-07-02T13:28:00Z">
        <w:r w:rsidRPr="00FB7ADB">
          <w:rPr>
            <w:rFonts w:ascii="Arial" w:eastAsia="Arial" w:hAnsi="Arial" w:cs="Arial"/>
          </w:rPr>
          <w:delText>Analysed data types and source data, ensuring optimal data quality for PowerBI ad-hoc report generation used in quarterly business review meetings.</w:delText>
        </w:r>
      </w:del>
    </w:p>
    <w:p w14:paraId="465A16BC" w14:textId="77777777" w:rsidR="00FB7ADB" w:rsidRPr="00FB7ADB" w:rsidRDefault="00FB7ADB" w:rsidP="008D0020">
      <w:pPr>
        <w:numPr>
          <w:ilvl w:val="0"/>
          <w:numId w:val="10"/>
        </w:numPr>
        <w:spacing w:before="19" w:after="0" w:line="276" w:lineRule="auto"/>
        <w:rPr>
          <w:del w:id="346" w:author="Other Author" w:date="2023-07-02T13:28:00Z"/>
          <w:rFonts w:ascii="Arial" w:eastAsia="Arial" w:hAnsi="Arial" w:cs="Arial"/>
        </w:rPr>
      </w:pPr>
      <w:del w:id="347" w:author="Other Author" w:date="2023-07-02T13:28:00Z">
        <w:r w:rsidRPr="00FB7ADB">
          <w:rPr>
            <w:rFonts w:ascii="Arial" w:eastAsia="Arial" w:hAnsi="Arial" w:cs="Arial"/>
          </w:rPr>
          <w:delText>Converted complex SQL scripts into PySpark for an improved compatibility with the Hadoop ecosystem, leading to a substantial increase in query performance for the data analytics team.</w:delText>
        </w:r>
      </w:del>
    </w:p>
    <w:p w14:paraId="092714B3" w14:textId="77777777" w:rsidR="00FB7ADB" w:rsidRPr="00FB7ADB" w:rsidRDefault="00FB7ADB" w:rsidP="008D0020">
      <w:pPr>
        <w:numPr>
          <w:ilvl w:val="0"/>
          <w:numId w:val="10"/>
        </w:numPr>
        <w:spacing w:before="19" w:after="0" w:line="276" w:lineRule="auto"/>
        <w:rPr>
          <w:del w:id="348" w:author="Other Author" w:date="2023-07-02T13:28:00Z"/>
          <w:rFonts w:ascii="Arial" w:eastAsia="Arial" w:hAnsi="Arial" w:cs="Arial"/>
        </w:rPr>
      </w:pPr>
      <w:del w:id="349" w:author="Other Author" w:date="2023-07-02T13:28:00Z">
        <w:r w:rsidRPr="00FB7ADB">
          <w:rPr>
            <w:rFonts w:ascii="Arial" w:eastAsia="Arial" w:hAnsi="Arial" w:cs="Arial"/>
          </w:rPr>
          <w:delText>Seamlessly extracted data from diverse data sources into HDFS using Sqoop, contributing to a multi-source data integration project aiming to consolidate customer data.</w:delText>
        </w:r>
      </w:del>
    </w:p>
    <w:p w14:paraId="3B51C7CE" w14:textId="77777777" w:rsidR="00FB7ADB" w:rsidRPr="00FB7ADB" w:rsidRDefault="00FB7ADB" w:rsidP="008D0020">
      <w:pPr>
        <w:numPr>
          <w:ilvl w:val="0"/>
          <w:numId w:val="10"/>
        </w:numPr>
        <w:spacing w:before="19" w:after="0" w:line="276" w:lineRule="auto"/>
        <w:rPr>
          <w:del w:id="350" w:author="Other Author" w:date="2023-07-02T13:28:00Z"/>
          <w:rFonts w:ascii="Arial" w:eastAsia="Arial" w:hAnsi="Arial" w:cs="Arial"/>
        </w:rPr>
      </w:pPr>
      <w:del w:id="351" w:author="Other Author" w:date="2023-07-02T13:28:00Z">
        <w:r w:rsidRPr="00FB7ADB">
          <w:rPr>
            <w:rFonts w:ascii="Arial" w:eastAsia="Arial" w:hAnsi="Arial" w:cs="Arial"/>
          </w:rPr>
          <w:delText>Managed data importing from various sources, performed transformations using Hive and MapReduce, and loaded data into HDFS, supporting a large-scale marketing campaign analysis project.</w:delText>
        </w:r>
      </w:del>
    </w:p>
    <w:p w14:paraId="4B6B0D31" w14:textId="77777777" w:rsidR="00FB7ADB" w:rsidRPr="00FB7ADB" w:rsidRDefault="00FB7ADB" w:rsidP="008D0020">
      <w:pPr>
        <w:numPr>
          <w:ilvl w:val="0"/>
          <w:numId w:val="10"/>
        </w:numPr>
        <w:spacing w:before="19" w:after="0" w:line="276" w:lineRule="auto"/>
        <w:rPr>
          <w:del w:id="352" w:author="Other Author" w:date="2023-07-02T13:28:00Z"/>
          <w:rFonts w:ascii="Arial" w:eastAsia="Arial" w:hAnsi="Arial" w:cs="Arial"/>
        </w:rPr>
      </w:pPr>
      <w:del w:id="353" w:author="Other Author" w:date="2023-07-02T13:28:00Z">
        <w:r w:rsidRPr="00FB7ADB">
          <w:rPr>
            <w:rFonts w:ascii="Arial" w:eastAsia="Arial" w:hAnsi="Arial" w:cs="Arial"/>
          </w:rPr>
          <w:delText>Implemented automation for deployments using YAML scripts, accelerating the build and release processes for the new customer recommendation system.</w:delText>
        </w:r>
      </w:del>
    </w:p>
    <w:p w14:paraId="64E5E518" w14:textId="77777777" w:rsidR="00FB7ADB" w:rsidRPr="00FB7ADB" w:rsidRDefault="00FB7ADB" w:rsidP="008D0020">
      <w:pPr>
        <w:numPr>
          <w:ilvl w:val="0"/>
          <w:numId w:val="10"/>
        </w:numPr>
        <w:spacing w:before="19" w:after="0" w:line="276" w:lineRule="auto"/>
        <w:rPr>
          <w:del w:id="354" w:author="Other Author" w:date="2023-07-02T13:28:00Z"/>
          <w:rFonts w:ascii="Arial" w:eastAsia="Arial" w:hAnsi="Arial" w:cs="Arial"/>
        </w:rPr>
      </w:pPr>
      <w:del w:id="355" w:author="Other Author" w:date="2023-07-02T13:28:00Z">
        <w:r w:rsidRPr="00FB7ADB">
          <w:rPr>
            <w:rFonts w:ascii="Arial" w:eastAsia="Arial" w:hAnsi="Arial" w:cs="Arial"/>
          </w:rPr>
          <w:delText>Deployed key Hadoop ecosystem components such as Apache Hive, Apache Pig, HBase, Apache Spark, Zookeeper, Flume, Kafka, and Sqoop for a big data migration project.</w:delText>
        </w:r>
      </w:del>
    </w:p>
    <w:p w14:paraId="6292B0D1" w14:textId="77777777" w:rsidR="00FB7ADB" w:rsidRPr="00FB7ADB" w:rsidRDefault="00FB7ADB" w:rsidP="008D0020">
      <w:pPr>
        <w:numPr>
          <w:ilvl w:val="0"/>
          <w:numId w:val="10"/>
        </w:numPr>
        <w:spacing w:before="19" w:after="0" w:line="276" w:lineRule="auto"/>
        <w:rPr>
          <w:del w:id="356" w:author="Other Author" w:date="2023-07-02T13:28:00Z"/>
          <w:rFonts w:ascii="Arial" w:eastAsia="Arial" w:hAnsi="Arial" w:cs="Arial"/>
        </w:rPr>
      </w:pPr>
      <w:del w:id="357" w:author="Other Author" w:date="2023-07-02T13:28:00Z">
        <w:r w:rsidRPr="00FB7ADB">
          <w:rPr>
            <w:rFonts w:ascii="Arial" w:eastAsia="Arial" w:hAnsi="Arial" w:cs="Arial"/>
          </w:rPr>
          <w:delText>Applied data classification algorithms using MapReduce design patterns for an AI-based fraud detection system.</w:delText>
        </w:r>
      </w:del>
    </w:p>
    <w:p w14:paraId="30963FBB" w14:textId="77777777" w:rsidR="00FB7ADB" w:rsidRPr="00FB7ADB" w:rsidRDefault="00FB7ADB" w:rsidP="008D0020">
      <w:pPr>
        <w:numPr>
          <w:ilvl w:val="0"/>
          <w:numId w:val="10"/>
        </w:numPr>
        <w:spacing w:before="19" w:after="0" w:line="276" w:lineRule="auto"/>
        <w:rPr>
          <w:del w:id="358" w:author="Other Author" w:date="2023-07-02T13:28:00Z"/>
          <w:rFonts w:ascii="Arial" w:eastAsia="Arial" w:hAnsi="Arial" w:cs="Arial"/>
        </w:rPr>
      </w:pPr>
      <w:del w:id="359" w:author="Other Author" w:date="2023-07-02T13:28:00Z">
        <w:r w:rsidRPr="00FB7ADB">
          <w:rPr>
            <w:rFonts w:ascii="Arial" w:eastAsia="Arial" w:hAnsi="Arial" w:cs="Arial"/>
          </w:rPr>
          <w:delText>Improved MapReduce job performance by creating combiners, partitioning, and implementing distributed cache for a project aimed at optimizing the organization's data processing pipeline.</w:delText>
        </w:r>
      </w:del>
    </w:p>
    <w:p w14:paraId="0F17C1CD" w14:textId="77777777" w:rsidR="00250725" w:rsidRDefault="00FB7ADB" w:rsidP="008D0020">
      <w:pPr>
        <w:numPr>
          <w:ilvl w:val="0"/>
          <w:numId w:val="10"/>
        </w:numPr>
        <w:spacing w:before="19" w:after="0" w:line="276" w:lineRule="auto"/>
        <w:rPr>
          <w:del w:id="360" w:author="Other Author" w:date="2023-07-02T13:28:00Z"/>
        </w:rPr>
      </w:pPr>
      <w:del w:id="361" w:author="Other Author" w:date="2023-07-02T13:28:00Z">
        <w:r w:rsidRPr="00FB7ADB">
          <w:rPr>
            <w:rFonts w:ascii="Arial" w:eastAsia="Arial" w:hAnsi="Arial" w:cs="Arial"/>
          </w:rPr>
          <w:delText>Managed source code in Git and GitHub repositories, enhancing team collaboration and productivity during the development of a new real-time data analytics platform.</w:delText>
        </w:r>
      </w:del>
    </w:p>
    <w:p w14:paraId="1D729949" w14:textId="77777777" w:rsidR="00250725" w:rsidRDefault="00250725" w:rsidP="008B0F35">
      <w:pPr>
        <w:widowControl w:val="0"/>
        <w:pBdr>
          <w:top w:val="nil"/>
          <w:left w:val="nil"/>
          <w:bottom w:val="nil"/>
          <w:right w:val="nil"/>
          <w:between w:val="nil"/>
        </w:pBdr>
        <w:spacing w:after="0"/>
        <w:ind w:left="720"/>
        <w:rPr>
          <w:del w:id="362" w:author="Other Author" w:date="2023-07-02T13:28:00Z"/>
          <w:rFonts w:ascii="Cambria" w:eastAsia="Cambria" w:hAnsi="Cambria" w:cs="Cambria"/>
          <w:b/>
          <w:color w:val="000000"/>
        </w:rPr>
      </w:pPr>
    </w:p>
    <w:p w14:paraId="506F47C1" w14:textId="77777777" w:rsidR="00250725" w:rsidRPr="004A5DD4" w:rsidRDefault="00C25F85" w:rsidP="00736FD9">
      <w:pPr>
        <w:widowControl w:val="0"/>
        <w:pBdr>
          <w:top w:val="nil"/>
          <w:left w:val="nil"/>
          <w:bottom w:val="nil"/>
          <w:right w:val="nil"/>
          <w:between w:val="nil"/>
        </w:pBdr>
        <w:spacing w:after="0"/>
        <w:rPr>
          <w:del w:id="363" w:author="Other Author" w:date="2023-07-02T13:28:00Z"/>
          <w:rFonts w:ascii="Arial" w:eastAsia="Cambria" w:hAnsi="Arial" w:cs="Arial"/>
          <w:color w:val="000000"/>
        </w:rPr>
      </w:pPr>
      <w:del w:id="364" w:author="Other Author" w:date="2023-07-02T13:28:00Z">
        <w:r>
          <w:rPr>
            <w:rFonts w:ascii="Arial" w:eastAsia="Cambria" w:hAnsi="Arial" w:cs="Arial"/>
            <w:b/>
            <w:color w:val="000000"/>
          </w:rPr>
          <w:delText>Tools &amp; Technologies</w:delText>
        </w:r>
        <w:r w:rsidR="00083B4C" w:rsidRPr="004A5DD4">
          <w:rPr>
            <w:rFonts w:ascii="Arial" w:eastAsia="Cambria" w:hAnsi="Arial" w:cs="Arial"/>
            <w:color w:val="000000"/>
          </w:rPr>
          <w:delText>: Hadoop, Hive, spark, PySpark, Sqoop, Spark SQL, Cassandra, YAML, ETL.</w:delText>
        </w:r>
      </w:del>
    </w:p>
    <w:p w14:paraId="5820A6D5" w14:textId="77777777" w:rsidR="00250725" w:rsidRDefault="00250725" w:rsidP="008B0F35">
      <w:pPr>
        <w:spacing w:after="0"/>
        <w:ind w:left="720"/>
        <w:rPr>
          <w:del w:id="365" w:author="Other Author" w:date="2023-07-02T13:28:00Z"/>
          <w:rFonts w:ascii="Cambria" w:eastAsia="Cambria" w:hAnsi="Cambria" w:cs="Cambria"/>
          <w:b/>
        </w:rPr>
      </w:pPr>
    </w:p>
    <w:p w14:paraId="77AD0C8C" w14:textId="77777777" w:rsidR="00736FD9" w:rsidRDefault="00736FD9" w:rsidP="00736FD9">
      <w:pPr>
        <w:spacing w:after="0"/>
        <w:ind w:left="90"/>
        <w:rPr>
          <w:del w:id="366" w:author="Other Author" w:date="2023-07-02T13:28:00Z"/>
          <w:rFonts w:ascii="Cambria" w:eastAsia="Cambria" w:hAnsi="Cambria" w:cs="Cambria"/>
          <w:b/>
        </w:rPr>
      </w:pPr>
    </w:p>
    <w:p w14:paraId="44C74887" w14:textId="77777777" w:rsidR="00736FD9" w:rsidRDefault="00736FD9" w:rsidP="00736FD9">
      <w:pPr>
        <w:spacing w:after="0"/>
        <w:ind w:left="90"/>
        <w:rPr>
          <w:del w:id="367" w:author="Other Author" w:date="2023-07-02T13:28:00Z"/>
          <w:rFonts w:ascii="Cambria" w:eastAsia="Cambria" w:hAnsi="Cambria" w:cs="Cambria"/>
          <w:b/>
        </w:rPr>
      </w:pPr>
    </w:p>
    <w:p w14:paraId="2C362BA6" w14:textId="77777777" w:rsidR="00250725" w:rsidRDefault="00083B4C" w:rsidP="00736FD9">
      <w:pPr>
        <w:spacing w:after="0"/>
        <w:rPr>
          <w:del w:id="368" w:author="Other Author" w:date="2023-07-02T13:28:00Z"/>
          <w:rFonts w:ascii="Cambria" w:eastAsia="Cambria" w:hAnsi="Cambria" w:cs="Cambria"/>
          <w:b/>
        </w:rPr>
      </w:pPr>
      <w:del w:id="369" w:author="Other Author" w:date="2023-07-02T13:28:00Z">
        <w:r>
          <w:rPr>
            <w:rFonts w:ascii="Cambria" w:eastAsia="Cambria" w:hAnsi="Cambria" w:cs="Cambria"/>
            <w:b/>
          </w:rPr>
          <w:delText>Client:</w:delText>
        </w:r>
        <w:r>
          <w:delText xml:space="preserve"> </w:delText>
        </w:r>
        <w:r>
          <w:rPr>
            <w:rFonts w:ascii="Cambria" w:eastAsia="Cambria" w:hAnsi="Cambria" w:cs="Cambria"/>
            <w:b/>
          </w:rPr>
          <w:delText xml:space="preserve">Change </w:delText>
        </w:r>
        <w:r w:rsidR="00736FD9">
          <w:rPr>
            <w:rFonts w:ascii="Cambria" w:eastAsia="Cambria" w:hAnsi="Cambria" w:cs="Cambria"/>
            <w:b/>
          </w:rPr>
          <w:delText>H</w:delText>
        </w:r>
        <w:r>
          <w:rPr>
            <w:rFonts w:ascii="Cambria" w:eastAsia="Cambria" w:hAnsi="Cambria" w:cs="Cambria"/>
            <w:b/>
          </w:rPr>
          <w:delText xml:space="preserve">ealthcare, Nashville, TN    </w:delText>
        </w:r>
      </w:del>
    </w:p>
    <w:p w14:paraId="35355985" w14:textId="77777777" w:rsidR="00250725" w:rsidRDefault="00083B4C" w:rsidP="00736FD9">
      <w:pPr>
        <w:spacing w:after="0"/>
        <w:rPr>
          <w:del w:id="370" w:author="Other Author" w:date="2023-07-02T13:28:00Z"/>
          <w:rFonts w:ascii="Cambria" w:eastAsia="Cambria" w:hAnsi="Cambria" w:cs="Cambria"/>
          <w:b/>
        </w:rPr>
      </w:pPr>
      <w:del w:id="371" w:author="Other Author" w:date="2023-07-02T13:28:00Z">
        <w:r>
          <w:rPr>
            <w:rFonts w:ascii="Cambria" w:eastAsia="Cambria" w:hAnsi="Cambria" w:cs="Cambria"/>
            <w:b/>
          </w:rPr>
          <w:delText xml:space="preserve">Role: Data </w:delText>
        </w:r>
        <w:r w:rsidR="00101619">
          <w:rPr>
            <w:rFonts w:ascii="Cambria" w:eastAsia="Cambria" w:hAnsi="Cambria" w:cs="Cambria"/>
            <w:b/>
          </w:rPr>
          <w:delText>W</w:delText>
        </w:r>
        <w:r>
          <w:rPr>
            <w:rFonts w:ascii="Cambria" w:eastAsia="Cambria" w:hAnsi="Cambria" w:cs="Cambria"/>
            <w:b/>
          </w:rPr>
          <w:delText>arehouse Developer</w:delText>
        </w:r>
        <w:r w:rsidR="00FC1187">
          <w:rPr>
            <w:rFonts w:ascii="Cambria" w:eastAsia="Cambria" w:hAnsi="Cambria" w:cs="Cambria"/>
            <w:b/>
          </w:rPr>
          <w:delText xml:space="preserve">. </w:delText>
        </w:r>
        <w:r>
          <w:rPr>
            <w:rFonts w:ascii="Cambria" w:eastAsia="Cambria" w:hAnsi="Cambria" w:cs="Cambria"/>
            <w:b/>
          </w:rPr>
          <w:delText xml:space="preserve">                                                                                                                                 </w:delText>
        </w:r>
        <w:r w:rsidR="001939D9">
          <w:rPr>
            <w:rFonts w:ascii="Cambria" w:eastAsia="Cambria" w:hAnsi="Cambria" w:cs="Cambria"/>
            <w:b/>
          </w:rPr>
          <w:delText xml:space="preserve">  </w:delText>
        </w:r>
        <w:r>
          <w:rPr>
            <w:rFonts w:ascii="Cambria" w:eastAsia="Cambria" w:hAnsi="Cambria" w:cs="Cambria"/>
            <w:b/>
          </w:rPr>
          <w:delText>Feb 2015 – Jun 2017</w:delText>
        </w:r>
      </w:del>
    </w:p>
    <w:p w14:paraId="5AB81177" w14:textId="77777777" w:rsidR="00250725" w:rsidRDefault="00083B4C" w:rsidP="00736FD9">
      <w:pPr>
        <w:spacing w:after="0"/>
        <w:rPr>
          <w:del w:id="372" w:author="Other Author" w:date="2023-07-02T13:28:00Z"/>
          <w:rFonts w:ascii="Cambria" w:eastAsia="Cambria" w:hAnsi="Cambria" w:cs="Cambria"/>
          <w:b/>
        </w:rPr>
      </w:pPr>
      <w:del w:id="373" w:author="Other Author" w:date="2023-07-02T13:28:00Z">
        <w:r>
          <w:rPr>
            <w:rFonts w:ascii="Cambria" w:eastAsia="Cambria" w:hAnsi="Cambria" w:cs="Cambria"/>
            <w:b/>
          </w:rPr>
          <w:delText xml:space="preserve">Responsibilities: </w:delText>
        </w:r>
      </w:del>
    </w:p>
    <w:p w14:paraId="6282ED60" w14:textId="77777777" w:rsidR="004A5DD4" w:rsidRPr="00736FD9" w:rsidRDefault="004A5DD4" w:rsidP="00736FD9">
      <w:pPr>
        <w:numPr>
          <w:ilvl w:val="0"/>
          <w:numId w:val="10"/>
        </w:numPr>
        <w:spacing w:before="19" w:after="0" w:line="276" w:lineRule="auto"/>
        <w:rPr>
          <w:del w:id="374" w:author="Other Author" w:date="2023-07-02T13:28:00Z"/>
          <w:rFonts w:ascii="Arial" w:eastAsia="Arial" w:hAnsi="Arial" w:cs="Arial"/>
        </w:rPr>
      </w:pPr>
      <w:del w:id="375" w:author="Other Author" w:date="2023-07-02T13:28:00Z">
        <w:r w:rsidRPr="00736FD9">
          <w:rPr>
            <w:rFonts w:ascii="Arial" w:eastAsia="Arial" w:hAnsi="Arial" w:cs="Arial"/>
          </w:rPr>
          <w:delText>Served as a SQL Server Analyst/Developer/DBA, using SQL Server 2012, 2015, and 2016 to optimize large-scale healthcare databases, enhancing data availability.</w:delText>
        </w:r>
      </w:del>
    </w:p>
    <w:p w14:paraId="53D97256" w14:textId="77777777" w:rsidR="004A5DD4" w:rsidRPr="00736FD9" w:rsidRDefault="004A5DD4" w:rsidP="00736FD9">
      <w:pPr>
        <w:numPr>
          <w:ilvl w:val="0"/>
          <w:numId w:val="10"/>
        </w:numPr>
        <w:spacing w:before="19" w:after="0" w:line="276" w:lineRule="auto"/>
        <w:rPr>
          <w:del w:id="376" w:author="Other Author" w:date="2023-07-02T13:28:00Z"/>
          <w:rFonts w:ascii="Arial" w:eastAsia="Arial" w:hAnsi="Arial" w:cs="Arial"/>
        </w:rPr>
      </w:pPr>
      <w:del w:id="377" w:author="Other Author" w:date="2023-07-02T13:28:00Z">
        <w:r w:rsidRPr="00736FD9">
          <w:rPr>
            <w:rFonts w:ascii="Arial" w:eastAsia="Arial" w:hAnsi="Arial" w:cs="Arial"/>
          </w:rPr>
          <w:delText>Designed and scheduled DTS/SSIS Packages, improving data transfer efficiency within healthcare data systems.</w:delText>
        </w:r>
      </w:del>
    </w:p>
    <w:p w14:paraId="58042DC0" w14:textId="77777777" w:rsidR="004A5DD4" w:rsidRPr="00736FD9" w:rsidRDefault="004A5DD4" w:rsidP="00736FD9">
      <w:pPr>
        <w:numPr>
          <w:ilvl w:val="0"/>
          <w:numId w:val="10"/>
        </w:numPr>
        <w:spacing w:before="19" w:after="0" w:line="276" w:lineRule="auto"/>
        <w:rPr>
          <w:del w:id="378" w:author="Other Author" w:date="2023-07-02T13:28:00Z"/>
          <w:rFonts w:ascii="Arial" w:eastAsia="Arial" w:hAnsi="Arial" w:cs="Arial"/>
        </w:rPr>
      </w:pPr>
      <w:del w:id="379" w:author="Other Author" w:date="2023-07-02T13:28:00Z">
        <w:r w:rsidRPr="00736FD9">
          <w:rPr>
            <w:rFonts w:ascii="Arial" w:eastAsia="Arial" w:hAnsi="Arial" w:cs="Arial"/>
          </w:rPr>
          <w:delText>Updated Erwin models for Consolidated Data Store (CDS), Actuarial Data Mart (ADM), and Reference DB, aligning with evolving healthcare standards and user requirements.</w:delText>
        </w:r>
      </w:del>
    </w:p>
    <w:p w14:paraId="335BF6CB" w14:textId="77777777" w:rsidR="004A5DD4" w:rsidRPr="00736FD9" w:rsidRDefault="004A5DD4" w:rsidP="00736FD9">
      <w:pPr>
        <w:numPr>
          <w:ilvl w:val="0"/>
          <w:numId w:val="10"/>
        </w:numPr>
        <w:spacing w:before="19" w:after="0" w:line="276" w:lineRule="auto"/>
        <w:rPr>
          <w:del w:id="380" w:author="Other Author" w:date="2023-07-02T13:28:00Z"/>
          <w:rFonts w:ascii="Arial" w:eastAsia="Arial" w:hAnsi="Arial" w:cs="Arial"/>
        </w:rPr>
      </w:pPr>
      <w:del w:id="381" w:author="Other Author" w:date="2023-07-02T13:28:00Z">
        <w:r w:rsidRPr="00736FD9">
          <w:rPr>
            <w:rFonts w:ascii="Arial" w:eastAsia="Arial" w:hAnsi="Arial" w:cs="Arial"/>
          </w:rPr>
          <w:delText>Applied TFS for source control and deployment tracking, ensuring consistent script deployments.</w:delText>
        </w:r>
      </w:del>
    </w:p>
    <w:p w14:paraId="6A178DA1" w14:textId="77777777" w:rsidR="004A5DD4" w:rsidRPr="00736FD9" w:rsidRDefault="004A5DD4" w:rsidP="00736FD9">
      <w:pPr>
        <w:numPr>
          <w:ilvl w:val="0"/>
          <w:numId w:val="10"/>
        </w:numPr>
        <w:spacing w:before="19" w:after="0" w:line="276" w:lineRule="auto"/>
        <w:rPr>
          <w:del w:id="382" w:author="Other Author" w:date="2023-07-02T13:28:00Z"/>
          <w:rFonts w:ascii="Arial" w:eastAsia="Arial" w:hAnsi="Arial" w:cs="Arial"/>
        </w:rPr>
      </w:pPr>
      <w:del w:id="383" w:author="Other Author" w:date="2023-07-02T13:28:00Z">
        <w:r w:rsidRPr="00736FD9">
          <w:rPr>
            <w:rFonts w:ascii="Arial" w:eastAsia="Arial" w:hAnsi="Arial" w:cs="Arial"/>
          </w:rPr>
          <w:delText>Exported current Data Models as PDFs, sharing them via SharePoint for increased stakeholder accessibility.</w:delText>
        </w:r>
      </w:del>
    </w:p>
    <w:p w14:paraId="24A1490F" w14:textId="77777777" w:rsidR="004A5DD4" w:rsidRPr="00736FD9" w:rsidRDefault="004A5DD4" w:rsidP="00736FD9">
      <w:pPr>
        <w:numPr>
          <w:ilvl w:val="0"/>
          <w:numId w:val="10"/>
        </w:numPr>
        <w:spacing w:before="19" w:after="0" w:line="276" w:lineRule="auto"/>
        <w:rPr>
          <w:del w:id="384" w:author="Other Author" w:date="2023-07-02T13:28:00Z"/>
          <w:rFonts w:ascii="Arial" w:eastAsia="Arial" w:hAnsi="Arial" w:cs="Arial"/>
        </w:rPr>
      </w:pPr>
      <w:del w:id="385" w:author="Other Author" w:date="2023-07-02T13:28:00Z">
        <w:r w:rsidRPr="00736FD9">
          <w:rPr>
            <w:rFonts w:ascii="Arial" w:eastAsia="Arial" w:hAnsi="Arial" w:cs="Arial"/>
          </w:rPr>
          <w:delText>Managed the development, administration, and maintenance of key databases, enabling reliable healthcare data warehousing.</w:delText>
        </w:r>
      </w:del>
    </w:p>
    <w:p w14:paraId="5A7C89AF" w14:textId="77777777" w:rsidR="004A5DD4" w:rsidRPr="00736FD9" w:rsidRDefault="004A5DD4" w:rsidP="00736FD9">
      <w:pPr>
        <w:numPr>
          <w:ilvl w:val="0"/>
          <w:numId w:val="10"/>
        </w:numPr>
        <w:spacing w:before="19" w:after="0" w:line="276" w:lineRule="auto"/>
        <w:rPr>
          <w:del w:id="386" w:author="Other Author" w:date="2023-07-02T13:28:00Z"/>
          <w:rFonts w:ascii="Arial" w:eastAsia="Arial" w:hAnsi="Arial" w:cs="Arial"/>
        </w:rPr>
      </w:pPr>
      <w:del w:id="387" w:author="Other Author" w:date="2023-07-02T13:28:00Z">
        <w:r w:rsidRPr="00736FD9">
          <w:rPr>
            <w:rFonts w:ascii="Arial" w:eastAsia="Arial" w:hAnsi="Arial" w:cs="Arial"/>
          </w:rPr>
          <w:delText>Authored Triggers, Stored Procedures, and Functions using Transact-SQL (TSQL) to facilitate robust healthcare data operations.</w:delText>
        </w:r>
      </w:del>
    </w:p>
    <w:p w14:paraId="76BAD21E" w14:textId="77777777" w:rsidR="004A5DD4" w:rsidRPr="00736FD9" w:rsidRDefault="004A5DD4" w:rsidP="00736FD9">
      <w:pPr>
        <w:numPr>
          <w:ilvl w:val="0"/>
          <w:numId w:val="10"/>
        </w:numPr>
        <w:spacing w:before="19" w:after="0" w:line="276" w:lineRule="auto"/>
        <w:rPr>
          <w:del w:id="388" w:author="Other Author" w:date="2023-07-02T13:28:00Z"/>
          <w:rFonts w:ascii="Arial" w:eastAsia="Arial" w:hAnsi="Arial" w:cs="Arial"/>
        </w:rPr>
      </w:pPr>
      <w:del w:id="389" w:author="Other Author" w:date="2023-07-02T13:28:00Z">
        <w:r w:rsidRPr="00736FD9">
          <w:rPr>
            <w:rFonts w:ascii="Arial" w:eastAsia="Arial" w:hAnsi="Arial" w:cs="Arial"/>
          </w:rPr>
          <w:delText>Deployed scripts according to Configuration Management and Playbook requirements, maintaining seamless data operations.</w:delText>
        </w:r>
      </w:del>
    </w:p>
    <w:p w14:paraId="781BB70A" w14:textId="77777777" w:rsidR="004A5DD4" w:rsidRPr="00736FD9" w:rsidRDefault="004A5DD4" w:rsidP="00736FD9">
      <w:pPr>
        <w:numPr>
          <w:ilvl w:val="0"/>
          <w:numId w:val="10"/>
        </w:numPr>
        <w:spacing w:before="19" w:after="0" w:line="276" w:lineRule="auto"/>
        <w:rPr>
          <w:del w:id="390" w:author="Other Author" w:date="2023-07-02T13:28:00Z"/>
          <w:rFonts w:ascii="Arial" w:eastAsia="Arial" w:hAnsi="Arial" w:cs="Arial"/>
        </w:rPr>
      </w:pPr>
      <w:del w:id="391" w:author="Other Author" w:date="2023-07-02T13:28:00Z">
        <w:r w:rsidRPr="00736FD9">
          <w:rPr>
            <w:rFonts w:ascii="Arial" w:eastAsia="Arial" w:hAnsi="Arial" w:cs="Arial"/>
          </w:rPr>
          <w:delText>Optimized data storage and access by managing Files/File groups and Table/Index associations.</w:delText>
        </w:r>
      </w:del>
    </w:p>
    <w:p w14:paraId="5A49FB6F" w14:textId="77777777" w:rsidR="004A5DD4" w:rsidRPr="00736FD9" w:rsidRDefault="004A5DD4" w:rsidP="00736FD9">
      <w:pPr>
        <w:numPr>
          <w:ilvl w:val="0"/>
          <w:numId w:val="10"/>
        </w:numPr>
        <w:spacing w:before="19" w:after="0" w:line="276" w:lineRule="auto"/>
        <w:rPr>
          <w:del w:id="392" w:author="Other Author" w:date="2023-07-02T13:28:00Z"/>
          <w:rFonts w:ascii="Arial" w:eastAsia="Arial" w:hAnsi="Arial" w:cs="Arial"/>
        </w:rPr>
      </w:pPr>
      <w:del w:id="393" w:author="Other Author" w:date="2023-07-02T13:28:00Z">
        <w:r w:rsidRPr="00736FD9">
          <w:rPr>
            <w:rFonts w:ascii="Arial" w:eastAsia="Arial" w:hAnsi="Arial" w:cs="Arial"/>
          </w:rPr>
          <w:delText>Enhanced data processing speed and efficiency through query tuning and performance tuning.</w:delText>
        </w:r>
      </w:del>
    </w:p>
    <w:p w14:paraId="633FB474" w14:textId="77777777" w:rsidR="004A5DD4" w:rsidRPr="00736FD9" w:rsidRDefault="004A5DD4" w:rsidP="00736FD9">
      <w:pPr>
        <w:numPr>
          <w:ilvl w:val="0"/>
          <w:numId w:val="10"/>
        </w:numPr>
        <w:spacing w:before="19" w:after="0" w:line="276" w:lineRule="auto"/>
        <w:rPr>
          <w:del w:id="394" w:author="Other Author" w:date="2023-07-02T13:28:00Z"/>
          <w:rFonts w:ascii="Arial" w:eastAsia="Arial" w:hAnsi="Arial" w:cs="Arial"/>
        </w:rPr>
      </w:pPr>
      <w:del w:id="395" w:author="Other Author" w:date="2023-07-02T13:28:00Z">
        <w:r w:rsidRPr="00736FD9">
          <w:rPr>
            <w:rFonts w:ascii="Arial" w:eastAsia="Arial" w:hAnsi="Arial" w:cs="Arial"/>
          </w:rPr>
          <w:delText>Ensured data accuracy and integrity using Quality Center for defect tracking and resolution.</w:delText>
        </w:r>
      </w:del>
    </w:p>
    <w:p w14:paraId="1DFAABE5" w14:textId="77777777" w:rsidR="00250725" w:rsidRPr="00736FD9" w:rsidRDefault="004A5DD4" w:rsidP="00736FD9">
      <w:pPr>
        <w:numPr>
          <w:ilvl w:val="0"/>
          <w:numId w:val="10"/>
        </w:numPr>
        <w:spacing w:before="19" w:after="0" w:line="276" w:lineRule="auto"/>
        <w:rPr>
          <w:del w:id="396" w:author="Other Author" w:date="2023-07-02T13:28:00Z"/>
          <w:rFonts w:ascii="Arial" w:eastAsia="Arial" w:hAnsi="Arial" w:cs="Arial"/>
        </w:rPr>
      </w:pPr>
      <w:del w:id="397" w:author="Other Author" w:date="2023-07-02T13:28:00Z">
        <w:r w:rsidRPr="00736FD9">
          <w:rPr>
            <w:rFonts w:ascii="Arial" w:eastAsia="Arial" w:hAnsi="Arial" w:cs="Arial"/>
          </w:rPr>
          <w:delText>Safeguarded sensitive healthcare data and compliance by maintaining user roles and permissions.</w:delText>
        </w:r>
      </w:del>
    </w:p>
    <w:p w14:paraId="34A13D4B" w14:textId="77777777" w:rsidR="00250725" w:rsidRDefault="00250725" w:rsidP="008B0F35">
      <w:pPr>
        <w:spacing w:before="19" w:after="0"/>
        <w:ind w:left="1440"/>
        <w:rPr>
          <w:del w:id="398" w:author="Other Author" w:date="2023-07-02T13:28:00Z"/>
          <w:rFonts w:ascii="Cambria" w:eastAsia="Cambria" w:hAnsi="Cambria" w:cs="Cambria"/>
          <w:color w:val="000000"/>
        </w:rPr>
      </w:pPr>
    </w:p>
    <w:p w14:paraId="28B93C91" w14:textId="77777777" w:rsidR="00250725" w:rsidRPr="004A5DD4" w:rsidRDefault="00C25F85" w:rsidP="00736FD9">
      <w:pPr>
        <w:rPr>
          <w:del w:id="399" w:author="Other Author" w:date="2023-07-02T13:28:00Z"/>
          <w:rFonts w:ascii="Arial" w:eastAsia="Cambria" w:hAnsi="Arial" w:cs="Arial"/>
        </w:rPr>
      </w:pPr>
      <w:del w:id="400" w:author="Other Author" w:date="2023-07-02T13:28:00Z">
        <w:r>
          <w:rPr>
            <w:rFonts w:ascii="Arial" w:eastAsia="Cambria" w:hAnsi="Arial" w:cs="Arial"/>
            <w:b/>
          </w:rPr>
          <w:delText>Tools &amp; Technologies</w:delText>
        </w:r>
        <w:r w:rsidR="00083B4C" w:rsidRPr="004A5DD4">
          <w:rPr>
            <w:rFonts w:ascii="Arial" w:eastAsia="Cambria" w:hAnsi="Arial" w:cs="Arial"/>
          </w:rPr>
          <w:delText>: SQL Server 2008/2012 Enterprise Edition, SSRS, SSIS, T-SQL, Windows Server 2003, Performance Point Server 2007, Oracle 10g, visual Studio 2010.</w:delText>
        </w:r>
      </w:del>
    </w:p>
    <w:p w14:paraId="655543BE" w14:textId="77777777" w:rsidR="00250725" w:rsidRDefault="00083B4C" w:rsidP="00736FD9">
      <w:pPr>
        <w:widowControl w:val="0"/>
        <w:spacing w:after="0"/>
        <w:rPr>
          <w:del w:id="401" w:author="Other Author" w:date="2023-07-02T13:28:00Z"/>
          <w:rFonts w:ascii="Cambria" w:eastAsia="Cambria" w:hAnsi="Cambria" w:cs="Cambria"/>
          <w:b/>
        </w:rPr>
      </w:pPr>
      <w:del w:id="402" w:author="Other Author" w:date="2023-07-02T13:28:00Z">
        <w:r>
          <w:rPr>
            <w:rFonts w:ascii="Cambria" w:eastAsia="Cambria" w:hAnsi="Cambria" w:cs="Cambria"/>
            <w:b/>
          </w:rPr>
          <w:delText>Client:</w:delText>
        </w:r>
        <w:r>
          <w:delText xml:space="preserve"> </w:delText>
        </w:r>
        <w:r>
          <w:rPr>
            <w:rFonts w:ascii="Cambria" w:eastAsia="Cambria" w:hAnsi="Cambria" w:cs="Cambria"/>
            <w:b/>
          </w:rPr>
          <w:delText xml:space="preserve">Aetna Inc., Hartford, </w:delText>
        </w:r>
        <w:r w:rsidR="00FC1187">
          <w:rPr>
            <w:rFonts w:ascii="Cambria" w:eastAsia="Cambria" w:hAnsi="Cambria" w:cs="Cambria"/>
            <w:b/>
          </w:rPr>
          <w:delText xml:space="preserve">CT. </w:delText>
        </w:r>
        <w:r>
          <w:rPr>
            <w:rFonts w:ascii="Cambria" w:eastAsia="Cambria" w:hAnsi="Cambria" w:cs="Cambria"/>
            <w:b/>
          </w:rPr>
          <w:delText xml:space="preserve"> </w:delText>
        </w:r>
      </w:del>
    </w:p>
    <w:p w14:paraId="1314AB4A" w14:textId="77777777" w:rsidR="00250725" w:rsidRDefault="00083B4C" w:rsidP="00736FD9">
      <w:pPr>
        <w:widowControl w:val="0"/>
        <w:spacing w:after="0"/>
        <w:rPr>
          <w:del w:id="403" w:author="Other Author" w:date="2023-07-02T13:28:00Z"/>
          <w:rFonts w:ascii="Cambria" w:eastAsia="Cambria" w:hAnsi="Cambria" w:cs="Cambria"/>
          <w:b/>
        </w:rPr>
      </w:pPr>
      <w:del w:id="404" w:author="Other Author" w:date="2023-07-02T13:28:00Z">
        <w:r>
          <w:rPr>
            <w:rFonts w:ascii="Cambria" w:eastAsia="Cambria" w:hAnsi="Cambria" w:cs="Cambria"/>
            <w:b/>
          </w:rPr>
          <w:delText xml:space="preserve">Role: </w:delText>
        </w:r>
        <w:r w:rsidR="00101619">
          <w:rPr>
            <w:rFonts w:ascii="Cambria" w:eastAsia="Cambria" w:hAnsi="Cambria" w:cs="Cambria"/>
            <w:b/>
          </w:rPr>
          <w:delText>SQL Engineer</w:delText>
        </w:r>
        <w:r w:rsidR="00FC1187">
          <w:rPr>
            <w:rFonts w:ascii="Cambria" w:eastAsia="Cambria" w:hAnsi="Cambria" w:cs="Cambria"/>
            <w:b/>
          </w:rPr>
          <w:delText xml:space="preserve">. </w:delText>
        </w:r>
        <w:r>
          <w:rPr>
            <w:rFonts w:ascii="Cambria" w:eastAsia="Cambria" w:hAnsi="Cambria" w:cs="Cambria"/>
            <w:b/>
          </w:rPr>
          <w:delText xml:space="preserve">                                                                                                                        </w:delText>
        </w:r>
        <w:r w:rsidR="001939D9">
          <w:rPr>
            <w:rFonts w:ascii="Cambria" w:eastAsia="Cambria" w:hAnsi="Cambria" w:cs="Cambria"/>
            <w:b/>
          </w:rPr>
          <w:delText xml:space="preserve">            </w:delText>
        </w:r>
        <w:r w:rsidR="00101619">
          <w:rPr>
            <w:rFonts w:ascii="Cambria" w:eastAsia="Cambria" w:hAnsi="Cambria" w:cs="Cambria"/>
            <w:b/>
          </w:rPr>
          <w:delText xml:space="preserve">                             </w:delText>
        </w:r>
        <w:r>
          <w:rPr>
            <w:rFonts w:ascii="Cambria" w:eastAsia="Cambria" w:hAnsi="Cambria" w:cs="Cambria"/>
            <w:b/>
          </w:rPr>
          <w:delText>Feb 2013 – Jan 2015</w:delText>
        </w:r>
      </w:del>
    </w:p>
    <w:p w14:paraId="1AFBF281" w14:textId="77777777" w:rsidR="00250725" w:rsidRDefault="00083B4C" w:rsidP="00736FD9">
      <w:pPr>
        <w:widowControl w:val="0"/>
        <w:spacing w:after="0"/>
        <w:rPr>
          <w:del w:id="405" w:author="Other Author" w:date="2023-07-02T13:28:00Z"/>
          <w:rFonts w:ascii="Cambria" w:eastAsia="Cambria" w:hAnsi="Cambria" w:cs="Cambria"/>
          <w:b/>
        </w:rPr>
      </w:pPr>
      <w:del w:id="406" w:author="Other Author" w:date="2023-07-02T13:28:00Z">
        <w:r>
          <w:rPr>
            <w:rFonts w:ascii="Cambria" w:eastAsia="Cambria" w:hAnsi="Cambria" w:cs="Cambria"/>
            <w:b/>
          </w:rPr>
          <w:delText>Responsibilities:</w:delText>
        </w:r>
      </w:del>
    </w:p>
    <w:p w14:paraId="4E92F051" w14:textId="77777777" w:rsidR="004A5DD4" w:rsidRPr="004A5DD4" w:rsidRDefault="004A5DD4" w:rsidP="00736FD9">
      <w:pPr>
        <w:numPr>
          <w:ilvl w:val="0"/>
          <w:numId w:val="10"/>
        </w:numPr>
        <w:spacing w:before="19" w:after="0" w:line="276" w:lineRule="auto"/>
        <w:rPr>
          <w:del w:id="407" w:author="Other Author" w:date="2023-07-02T13:28:00Z"/>
          <w:rFonts w:ascii="Arial" w:eastAsia="Arial" w:hAnsi="Arial" w:cs="Arial"/>
        </w:rPr>
      </w:pPr>
      <w:del w:id="408" w:author="Other Author" w:date="2023-07-02T13:28:00Z">
        <w:r w:rsidRPr="004A5DD4">
          <w:rPr>
            <w:rFonts w:ascii="Arial" w:eastAsia="Arial" w:hAnsi="Arial" w:cs="Arial"/>
          </w:rPr>
          <w:delText>Developed stored procedures, triggers, and functions, optimizing SQL Server performance through indexing and monitoring techniques.</w:delText>
        </w:r>
      </w:del>
    </w:p>
    <w:p w14:paraId="761A28C4" w14:textId="77777777" w:rsidR="004A5DD4" w:rsidRPr="004A5DD4" w:rsidRDefault="004A5DD4" w:rsidP="00736FD9">
      <w:pPr>
        <w:numPr>
          <w:ilvl w:val="0"/>
          <w:numId w:val="10"/>
        </w:numPr>
        <w:spacing w:before="19" w:after="0" w:line="276" w:lineRule="auto"/>
        <w:rPr>
          <w:del w:id="409" w:author="Other Author" w:date="2023-07-02T13:28:00Z"/>
          <w:rFonts w:ascii="Arial" w:eastAsia="Arial" w:hAnsi="Arial" w:cs="Arial"/>
        </w:rPr>
      </w:pPr>
      <w:del w:id="410" w:author="Other Author" w:date="2023-07-02T13:28:00Z">
        <w:r w:rsidRPr="004A5DD4">
          <w:rPr>
            <w:rFonts w:ascii="Arial" w:eastAsia="Arial" w:hAnsi="Arial" w:cs="Arial"/>
          </w:rPr>
          <w:delText>Implemented ETL data flows using SSIS, facilitating data migration and transformation from various sources including SQL Server, Access, and Excel.</w:delText>
        </w:r>
      </w:del>
    </w:p>
    <w:p w14:paraId="649AE322" w14:textId="77777777" w:rsidR="004A5DD4" w:rsidRPr="004A5DD4" w:rsidRDefault="004A5DD4" w:rsidP="00736FD9">
      <w:pPr>
        <w:numPr>
          <w:ilvl w:val="0"/>
          <w:numId w:val="10"/>
        </w:numPr>
        <w:spacing w:before="19" w:after="0" w:line="276" w:lineRule="auto"/>
        <w:rPr>
          <w:del w:id="411" w:author="Other Author" w:date="2023-07-02T13:28:00Z"/>
          <w:rFonts w:ascii="Arial" w:eastAsia="Arial" w:hAnsi="Arial" w:cs="Arial"/>
        </w:rPr>
      </w:pPr>
      <w:del w:id="412" w:author="Other Author" w:date="2023-07-02T13:28:00Z">
        <w:r w:rsidRPr="004A5DD4">
          <w:rPr>
            <w:rFonts w:ascii="Arial" w:eastAsia="Arial" w:hAnsi="Arial" w:cs="Arial"/>
          </w:rPr>
          <w:delText>Gained experience in dimensional data modelling and identified facts and dimensions for Data Mart design, along with developing fact tables and dimension tables using Slowly Changing Dimensions (SCD) techniques.</w:delText>
        </w:r>
      </w:del>
    </w:p>
    <w:p w14:paraId="250879FA" w14:textId="77777777" w:rsidR="004A5DD4" w:rsidRPr="004A5DD4" w:rsidRDefault="00FC1187" w:rsidP="00736FD9">
      <w:pPr>
        <w:numPr>
          <w:ilvl w:val="0"/>
          <w:numId w:val="10"/>
        </w:numPr>
        <w:spacing w:before="19" w:after="0" w:line="276" w:lineRule="auto"/>
        <w:rPr>
          <w:del w:id="413" w:author="Other Author" w:date="2023-07-02T13:28:00Z"/>
          <w:rFonts w:ascii="Arial" w:eastAsia="Arial" w:hAnsi="Arial" w:cs="Arial"/>
        </w:rPr>
      </w:pPr>
      <w:del w:id="414" w:author="Other Author" w:date="2023-07-02T13:28:00Z">
        <w:r w:rsidRPr="004A5DD4">
          <w:rPr>
            <w:rFonts w:ascii="Arial" w:eastAsia="Arial" w:hAnsi="Arial" w:cs="Arial"/>
          </w:rPr>
          <w:delText>Managed</w:delText>
        </w:r>
        <w:r w:rsidR="004A5DD4" w:rsidRPr="004A5DD4">
          <w:rPr>
            <w:rFonts w:ascii="Arial" w:eastAsia="Arial" w:hAnsi="Arial" w:cs="Arial"/>
          </w:rPr>
          <w:delText xml:space="preserve"> error and event occurrences during ETL processes, employing techniques such as precedence constraints, breakpoints, checkpoints, and logging.</w:delText>
        </w:r>
      </w:del>
    </w:p>
    <w:p w14:paraId="513C3181" w14:textId="77777777" w:rsidR="004A5DD4" w:rsidRPr="004A5DD4" w:rsidRDefault="004A5DD4" w:rsidP="00736FD9">
      <w:pPr>
        <w:numPr>
          <w:ilvl w:val="0"/>
          <w:numId w:val="10"/>
        </w:numPr>
        <w:spacing w:before="19" w:after="0" w:line="276" w:lineRule="auto"/>
        <w:rPr>
          <w:del w:id="415" w:author="Other Author" w:date="2023-07-02T13:28:00Z"/>
          <w:rFonts w:ascii="Arial" w:eastAsia="Arial" w:hAnsi="Arial" w:cs="Arial"/>
        </w:rPr>
      </w:pPr>
      <w:del w:id="416" w:author="Other Author" w:date="2023-07-02T13:28:00Z">
        <w:r w:rsidRPr="004A5DD4">
          <w:rPr>
            <w:rFonts w:ascii="Arial" w:eastAsia="Arial" w:hAnsi="Arial" w:cs="Arial"/>
          </w:rPr>
          <w:delText>Acquired experience in building SSAS cubes, implementing aggregations, defining KPIs, partitioning cubes, and creating data mining models, contributing to deployment, and processing of SSAS objects.</w:delText>
        </w:r>
      </w:del>
    </w:p>
    <w:p w14:paraId="0D43F8DC" w14:textId="77777777" w:rsidR="00250725" w:rsidRPr="001939D9" w:rsidRDefault="004A5DD4" w:rsidP="00736FD9">
      <w:pPr>
        <w:numPr>
          <w:ilvl w:val="0"/>
          <w:numId w:val="10"/>
        </w:numPr>
        <w:spacing w:before="19" w:after="0" w:line="276" w:lineRule="auto"/>
        <w:rPr>
          <w:del w:id="417" w:author="Other Author" w:date="2023-07-02T13:28:00Z"/>
          <w:rFonts w:ascii="Cambria" w:eastAsia="Cambria" w:hAnsi="Cambria" w:cs="Cambria"/>
          <w:b/>
          <w:color w:val="000000"/>
        </w:rPr>
      </w:pPr>
      <w:del w:id="418" w:author="Other Author" w:date="2023-07-02T13:28:00Z">
        <w:r w:rsidRPr="004A5DD4">
          <w:rPr>
            <w:rFonts w:ascii="Arial" w:eastAsia="Arial" w:hAnsi="Arial" w:cs="Arial"/>
          </w:rPr>
          <w:delText>Developed a range of reports, including parameterized, chart, graph, linked, dashboard, scorecards, and drill-down/drill-through reports on SSAS cubes using SSRS</w:delText>
        </w:r>
        <w:r w:rsidRPr="004A5DD4">
          <w:rPr>
            <w:rFonts w:ascii="Cambria" w:eastAsia="Cambria" w:hAnsi="Cambria" w:cs="Cambria"/>
            <w:color w:val="000000"/>
          </w:rPr>
          <w:delText>.</w:delText>
        </w:r>
      </w:del>
    </w:p>
    <w:p w14:paraId="03AEBEFB" w14:textId="77777777" w:rsidR="001939D9" w:rsidRDefault="001939D9" w:rsidP="001939D9">
      <w:pPr>
        <w:spacing w:before="19" w:after="0"/>
        <w:ind w:left="720"/>
        <w:rPr>
          <w:del w:id="419" w:author="Other Author" w:date="2023-07-02T13:28:00Z"/>
          <w:rFonts w:ascii="Cambria" w:eastAsia="Cambria" w:hAnsi="Cambria" w:cs="Cambria"/>
          <w:b/>
          <w:color w:val="000000"/>
        </w:rPr>
      </w:pPr>
    </w:p>
    <w:p w14:paraId="61E1595B" w14:textId="77777777" w:rsidR="005E6EAC" w:rsidRDefault="00C25F85">
      <w:pPr>
        <w:rPr>
          <w:rPrChange w:id="420" w:author="Other Author" w:date="2023-07-02T13:28:00Z">
            <w:rPr>
              <w:rFonts w:ascii="Arial" w:hAnsi="Arial"/>
              <w:color w:val="000000"/>
              <w:sz w:val="20"/>
            </w:rPr>
          </w:rPrChange>
        </w:rPr>
        <w:pPrChange w:id="421" w:author="Other Author" w:date="2023-07-02T13:28:00Z">
          <w:pPr>
            <w:spacing w:before="19" w:after="0"/>
          </w:pPr>
        </w:pPrChange>
      </w:pPr>
      <w:del w:id="422" w:author="Other Author" w:date="2023-07-02T13:28:00Z">
        <w:r>
          <w:rPr>
            <w:rFonts w:ascii="Arial" w:eastAsia="Cambria" w:hAnsi="Arial" w:cs="Arial"/>
            <w:b/>
            <w:color w:val="000000"/>
          </w:rPr>
          <w:delText>Tools &amp; Technologies</w:delText>
        </w:r>
        <w:r w:rsidR="00083B4C" w:rsidRPr="004A5DD4">
          <w:rPr>
            <w:rFonts w:ascii="Arial" w:eastAsia="Cambria" w:hAnsi="Arial" w:cs="Arial"/>
            <w:color w:val="000000"/>
          </w:rPr>
          <w:delText>: MS SQL Server 2016, V</w:delText>
        </w:r>
        <w:r w:rsidR="00BF07A9">
          <w:rPr>
            <w:rFonts w:ascii="Arial" w:eastAsia="Cambria" w:hAnsi="Arial" w:cs="Arial"/>
            <w:color w:val="000000"/>
          </w:rPr>
          <w:delText>isual Studio Legacy Versions</w:delText>
        </w:r>
        <w:r w:rsidR="00083B4C" w:rsidRPr="004A5DD4">
          <w:rPr>
            <w:rFonts w:ascii="Arial" w:eastAsia="Cambria" w:hAnsi="Arial" w:cs="Arial"/>
            <w:color w:val="000000"/>
          </w:rPr>
          <w:delText>, SSIS, Share point, MS Access</w:delText>
        </w:r>
        <w:r w:rsidR="00BF07A9">
          <w:rPr>
            <w:rFonts w:ascii="Arial" w:eastAsia="Cambria" w:hAnsi="Arial" w:cs="Arial"/>
            <w:color w:val="000000"/>
          </w:rPr>
          <w:delText>,</w:delText>
        </w:r>
        <w:r w:rsidR="00083B4C" w:rsidRPr="004A5DD4">
          <w:rPr>
            <w:rFonts w:ascii="Arial" w:eastAsia="Cambria" w:hAnsi="Arial" w:cs="Arial"/>
            <w:color w:val="000000"/>
          </w:rPr>
          <w:delText xml:space="preserve"> Git.</w:delText>
        </w:r>
      </w:del>
    </w:p>
    <w:sectPr w:rsidR="005E6EAC">
      <w:headerReference w:type="default" r:id="rId12"/>
      <w:footerReference w:type="default" r:id="rId13"/>
      <w:pgSz w:w="11906" w:h="16838"/>
      <w:pgMar w:top="952" w:right="793" w:bottom="793" w:left="844" w:header="0" w:footer="0" w:gutter="0"/>
      <w:pgNumType w:start="1"/>
      <w:cols w:space="708"/>
      <w:docGrid w:linePitch="360"/>
      <w:sectPrChange w:id="426" w:author="Other Author" w:date="2023-07-02T13:28:00Z">
        <w:sectPr w:rsidR="005E6EAC">
          <w:pgSz w:w="12240" w:h="15840"/>
          <w:pgMar w:top="720" w:right="720" w:bottom="720" w:left="720" w:header="720" w:footer="720" w:gutter="0"/>
          <w:pgNumType w:start="1"/>
          <w:cols w:space="72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Aditya Nittala" w:date="2023-06-28T15:50:00Z" w:initials="AN">
    <w:p w14:paraId="2A7DEE86" w14:textId="77777777" w:rsidR="00C2468A" w:rsidRDefault="00C2468A" w:rsidP="002D2B82">
      <w:pPr>
        <w:pStyle w:val="CommentText"/>
      </w:pPr>
      <w:r>
        <w:rPr>
          <w:rStyle w:val="CommentReference"/>
        </w:rPr>
        <w:annotationRef/>
      </w:r>
      <w:r>
        <w:t>Add 2 more Kafka Points. Add more domain knowledge</w:t>
      </w:r>
    </w:p>
  </w:comment>
  <w:comment w:id="234" w:author="Aditya Nittala" w:date="2023-06-28T15:52:00Z" w:initials="AN">
    <w:p w14:paraId="3C344B1E" w14:textId="77777777" w:rsidR="00166ECF" w:rsidRDefault="00166ECF" w:rsidP="00166ECF">
      <w:pPr>
        <w:pStyle w:val="CommentText"/>
      </w:pPr>
      <w:r>
        <w:rPr>
          <w:rStyle w:val="CommentReference"/>
        </w:rPr>
        <w:annotationRef/>
      </w:r>
      <w:r>
        <w:t>Move this to the top</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DEE86" w15:done="0"/>
  <w15:commentEx w15:paraId="3C344B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D52A" w16cex:dateUtc="2023-06-28T20:50:00Z"/>
  <w16cex:commentExtensible w16cex:durableId="2846D5B0" w16cex:dateUtc="2023-06-28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DEE86" w16cid:durableId="2846D52A"/>
  <w16cid:commentId w16cid:paraId="3C344B1E" w16cid:durableId="2846D5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0722" w14:textId="77777777" w:rsidR="005E6EAC" w:rsidRDefault="005E6EAC" w:rsidP="008C4D99">
      <w:pPr>
        <w:spacing w:before="0" w:after="0" w:line="240" w:lineRule="auto"/>
      </w:pPr>
      <w:r>
        <w:separator/>
      </w:r>
    </w:p>
  </w:endnote>
  <w:endnote w:type="continuationSeparator" w:id="0">
    <w:p w14:paraId="2D49B07A" w14:textId="77777777" w:rsidR="005E6EAC" w:rsidRDefault="005E6EAC" w:rsidP="008C4D99">
      <w:pPr>
        <w:spacing w:before="0" w:after="0" w:line="240" w:lineRule="auto"/>
      </w:pPr>
      <w:r>
        <w:continuationSeparator/>
      </w:r>
    </w:p>
  </w:endnote>
  <w:endnote w:type="continuationNotice" w:id="1">
    <w:p w14:paraId="59B54684" w14:textId="77777777" w:rsidR="005E6EAC" w:rsidRDefault="005E6EAC" w:rsidP="008C4D9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4842" w14:textId="77777777" w:rsidR="00000000" w:rsidRDefault="00000000">
    <w:pPr>
      <w:pPrChange w:id="425" w:author="Other Author" w:date="2023-07-02T13:28:00Z">
        <w:pPr>
          <w:pStyle w:val="JobTitle"/>
        </w:pPr>
      </w:pPrChange>
    </w:pPr>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0520" w14:textId="77777777" w:rsidR="005E6EAC" w:rsidRDefault="005E6EAC" w:rsidP="008C4D99">
      <w:pPr>
        <w:spacing w:before="0" w:after="0" w:line="240" w:lineRule="auto"/>
      </w:pPr>
      <w:r>
        <w:separator/>
      </w:r>
    </w:p>
  </w:footnote>
  <w:footnote w:type="continuationSeparator" w:id="0">
    <w:p w14:paraId="6CCB2BB3" w14:textId="77777777" w:rsidR="005E6EAC" w:rsidRDefault="005E6EAC" w:rsidP="008C4D99">
      <w:pPr>
        <w:spacing w:before="0" w:after="0" w:line="240" w:lineRule="auto"/>
      </w:pPr>
      <w:r>
        <w:continuationSeparator/>
      </w:r>
    </w:p>
  </w:footnote>
  <w:footnote w:type="continuationNotice" w:id="1">
    <w:p w14:paraId="5C9F872B" w14:textId="77777777" w:rsidR="005E6EAC" w:rsidRDefault="005E6EAC" w:rsidP="008C4D9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1D5F" w14:textId="77777777" w:rsidR="00236407" w:rsidRDefault="00000000">
    <w:pPr>
      <w:pStyle w:val="Empty"/>
      <w:pPrChange w:id="423" w:author="Other Author" w:date="2023-07-02T13:28:00Z">
        <w:pPr>
          <w:pStyle w:val="Date"/>
        </w:pPr>
      </w:pPrChange>
    </w:pPr>
    <w:ins w:id="424" w:author="Other Author" w:date="2023-07-02T13:28:00Z">
      <w:r>
        <w:rPr>
          <w:noProof/>
        </w:rPr>
        <w:drawing>
          <wp:anchor distT="0" distB="0" distL="0" distR="0" simplePos="0" relativeHeight="10763250" behindDoc="1" locked="0" layoutInCell="1" allowOverlap="1" wp14:anchorId="15E19B06" wp14:editId="0B04F47F">
            <wp:simplePos x="0" y="0"/>
            <wp:positionH relativeFrom="page">
              <wp:align>right</wp:align>
            </wp:positionH>
            <wp:positionV relativeFrom="page">
              <wp:align>top</wp:align>
            </wp:positionV>
            <wp:extent cx="2457450" cy="10763250"/>
            <wp:effectExtent l="0" t="0" r="0" b="0"/>
            <wp:wrapNone/>
            <wp:docPr id="1226701323" name="Picture 122670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B64"/>
    <w:multiLevelType w:val="hybridMultilevel"/>
    <w:tmpl w:val="F08EFB5A"/>
    <w:lvl w:ilvl="0" w:tplc="52CE3B1C">
      <w:start w:val="1"/>
      <w:numFmt w:val="bullet"/>
      <w:lvlText w:val="●"/>
      <w:lvlJc w:val="left"/>
      <w:pPr>
        <w:spacing w:before="0" w:after="0" w:line="288" w:lineRule="auto"/>
        <w:ind w:left="420" w:hanging="200"/>
      </w:pPr>
      <w:rPr>
        <w:sz w:val="11"/>
        <w:szCs w:val="11"/>
      </w:rPr>
    </w:lvl>
    <w:lvl w:ilvl="1" w:tplc="122684C0">
      <w:start w:val="1"/>
      <w:numFmt w:val="bullet"/>
      <w:lvlText w:val="●"/>
      <w:lvlJc w:val="left"/>
      <w:pPr>
        <w:spacing w:before="0" w:after="0" w:line="288" w:lineRule="auto"/>
        <w:ind w:left="860" w:hanging="200"/>
      </w:pPr>
      <w:rPr>
        <w:sz w:val="11"/>
        <w:szCs w:val="11"/>
      </w:rPr>
    </w:lvl>
    <w:lvl w:ilvl="2" w:tplc="39BEA552">
      <w:numFmt w:val="decimal"/>
      <w:lvlText w:val=""/>
      <w:lvlJc w:val="left"/>
    </w:lvl>
    <w:lvl w:ilvl="3" w:tplc="D5304916">
      <w:numFmt w:val="decimal"/>
      <w:lvlText w:val=""/>
      <w:lvlJc w:val="left"/>
    </w:lvl>
    <w:lvl w:ilvl="4" w:tplc="420876F4">
      <w:numFmt w:val="decimal"/>
      <w:lvlText w:val=""/>
      <w:lvlJc w:val="left"/>
    </w:lvl>
    <w:lvl w:ilvl="5" w:tplc="0EA42D82">
      <w:numFmt w:val="decimal"/>
      <w:lvlText w:val=""/>
      <w:lvlJc w:val="left"/>
    </w:lvl>
    <w:lvl w:ilvl="6" w:tplc="4D1C9A70">
      <w:numFmt w:val="decimal"/>
      <w:lvlText w:val=""/>
      <w:lvlJc w:val="left"/>
    </w:lvl>
    <w:lvl w:ilvl="7" w:tplc="488A6E82">
      <w:numFmt w:val="decimal"/>
      <w:lvlText w:val=""/>
      <w:lvlJc w:val="left"/>
    </w:lvl>
    <w:lvl w:ilvl="8" w:tplc="128E26CE">
      <w:numFmt w:val="decimal"/>
      <w:lvlText w:val=""/>
      <w:lvlJc w:val="left"/>
    </w:lvl>
  </w:abstractNum>
  <w:abstractNum w:abstractNumId="1" w15:restartNumberingAfterBreak="0">
    <w:nsid w:val="03283D0D"/>
    <w:multiLevelType w:val="hybridMultilevel"/>
    <w:tmpl w:val="957ADFAA"/>
    <w:lvl w:ilvl="0" w:tplc="3E84A964">
      <w:start w:val="1"/>
      <w:numFmt w:val="bullet"/>
      <w:lvlText w:val="●"/>
      <w:lvlJc w:val="left"/>
      <w:pPr>
        <w:spacing w:before="0" w:after="0" w:line="288" w:lineRule="auto"/>
        <w:ind w:left="420" w:hanging="200"/>
      </w:pPr>
      <w:rPr>
        <w:sz w:val="11"/>
        <w:szCs w:val="11"/>
      </w:rPr>
    </w:lvl>
    <w:lvl w:ilvl="1" w:tplc="DB026338">
      <w:start w:val="1"/>
      <w:numFmt w:val="bullet"/>
      <w:lvlText w:val="●"/>
      <w:lvlJc w:val="left"/>
      <w:pPr>
        <w:spacing w:before="0" w:after="0" w:line="288" w:lineRule="auto"/>
        <w:ind w:left="860" w:hanging="200"/>
      </w:pPr>
      <w:rPr>
        <w:sz w:val="11"/>
        <w:szCs w:val="11"/>
      </w:rPr>
    </w:lvl>
    <w:lvl w:ilvl="2" w:tplc="E1CAB606">
      <w:numFmt w:val="decimal"/>
      <w:lvlText w:val=""/>
      <w:lvlJc w:val="left"/>
    </w:lvl>
    <w:lvl w:ilvl="3" w:tplc="A5E6156C">
      <w:numFmt w:val="decimal"/>
      <w:lvlText w:val=""/>
      <w:lvlJc w:val="left"/>
    </w:lvl>
    <w:lvl w:ilvl="4" w:tplc="47FAAC1E">
      <w:numFmt w:val="decimal"/>
      <w:lvlText w:val=""/>
      <w:lvlJc w:val="left"/>
    </w:lvl>
    <w:lvl w:ilvl="5" w:tplc="74345320">
      <w:numFmt w:val="decimal"/>
      <w:lvlText w:val=""/>
      <w:lvlJc w:val="left"/>
    </w:lvl>
    <w:lvl w:ilvl="6" w:tplc="53F0B534">
      <w:numFmt w:val="decimal"/>
      <w:lvlText w:val=""/>
      <w:lvlJc w:val="left"/>
    </w:lvl>
    <w:lvl w:ilvl="7" w:tplc="449A50BA">
      <w:numFmt w:val="decimal"/>
      <w:lvlText w:val=""/>
      <w:lvlJc w:val="left"/>
    </w:lvl>
    <w:lvl w:ilvl="8" w:tplc="773CA42E">
      <w:numFmt w:val="decimal"/>
      <w:lvlText w:val=""/>
      <w:lvlJc w:val="left"/>
    </w:lvl>
  </w:abstractNum>
  <w:abstractNum w:abstractNumId="2" w15:restartNumberingAfterBreak="0">
    <w:nsid w:val="20DA09F2"/>
    <w:multiLevelType w:val="hybridMultilevel"/>
    <w:tmpl w:val="51ACA4D8"/>
    <w:lvl w:ilvl="0" w:tplc="68E8E80C">
      <w:start w:val="1"/>
      <w:numFmt w:val="bullet"/>
      <w:lvlText w:val="●"/>
      <w:lvlJc w:val="left"/>
      <w:pPr>
        <w:spacing w:before="0" w:after="0" w:line="288" w:lineRule="auto"/>
        <w:ind w:left="420" w:hanging="200"/>
      </w:pPr>
      <w:rPr>
        <w:sz w:val="11"/>
        <w:szCs w:val="11"/>
      </w:rPr>
    </w:lvl>
    <w:lvl w:ilvl="1" w:tplc="D6029CE6">
      <w:start w:val="1"/>
      <w:numFmt w:val="bullet"/>
      <w:lvlText w:val="●"/>
      <w:lvlJc w:val="left"/>
      <w:pPr>
        <w:spacing w:before="0" w:after="0" w:line="288" w:lineRule="auto"/>
        <w:ind w:left="860" w:hanging="200"/>
      </w:pPr>
      <w:rPr>
        <w:sz w:val="11"/>
        <w:szCs w:val="11"/>
      </w:rPr>
    </w:lvl>
    <w:lvl w:ilvl="2" w:tplc="B4D02250">
      <w:numFmt w:val="decimal"/>
      <w:lvlText w:val=""/>
      <w:lvlJc w:val="left"/>
    </w:lvl>
    <w:lvl w:ilvl="3" w:tplc="BC5CC616">
      <w:numFmt w:val="decimal"/>
      <w:lvlText w:val=""/>
      <w:lvlJc w:val="left"/>
    </w:lvl>
    <w:lvl w:ilvl="4" w:tplc="B2AE45D0">
      <w:numFmt w:val="decimal"/>
      <w:lvlText w:val=""/>
      <w:lvlJc w:val="left"/>
    </w:lvl>
    <w:lvl w:ilvl="5" w:tplc="A09AC5A2">
      <w:numFmt w:val="decimal"/>
      <w:lvlText w:val=""/>
      <w:lvlJc w:val="left"/>
    </w:lvl>
    <w:lvl w:ilvl="6" w:tplc="56D6D2F4">
      <w:numFmt w:val="decimal"/>
      <w:lvlText w:val=""/>
      <w:lvlJc w:val="left"/>
    </w:lvl>
    <w:lvl w:ilvl="7" w:tplc="62AA88DA">
      <w:numFmt w:val="decimal"/>
      <w:lvlText w:val=""/>
      <w:lvlJc w:val="left"/>
    </w:lvl>
    <w:lvl w:ilvl="8" w:tplc="A232F10C">
      <w:numFmt w:val="decimal"/>
      <w:lvlText w:val=""/>
      <w:lvlJc w:val="left"/>
    </w:lvl>
  </w:abstractNum>
  <w:abstractNum w:abstractNumId="3" w15:restartNumberingAfterBreak="0">
    <w:nsid w:val="4A3D540E"/>
    <w:multiLevelType w:val="hybridMultilevel"/>
    <w:tmpl w:val="C1FA1452"/>
    <w:lvl w:ilvl="0" w:tplc="057E3456">
      <w:start w:val="1"/>
      <w:numFmt w:val="bullet"/>
      <w:lvlText w:val="●"/>
      <w:lvlJc w:val="left"/>
      <w:pPr>
        <w:spacing w:before="0" w:after="0" w:line="288" w:lineRule="auto"/>
        <w:ind w:left="420" w:hanging="200"/>
      </w:pPr>
      <w:rPr>
        <w:sz w:val="11"/>
        <w:szCs w:val="11"/>
      </w:rPr>
    </w:lvl>
    <w:lvl w:ilvl="1" w:tplc="3F227DB6">
      <w:start w:val="1"/>
      <w:numFmt w:val="bullet"/>
      <w:lvlText w:val="●"/>
      <w:lvlJc w:val="left"/>
      <w:pPr>
        <w:spacing w:before="0" w:after="0" w:line="288" w:lineRule="auto"/>
        <w:ind w:left="860" w:hanging="200"/>
      </w:pPr>
      <w:rPr>
        <w:sz w:val="11"/>
        <w:szCs w:val="11"/>
      </w:rPr>
    </w:lvl>
    <w:lvl w:ilvl="2" w:tplc="458C7256">
      <w:numFmt w:val="decimal"/>
      <w:lvlText w:val=""/>
      <w:lvlJc w:val="left"/>
    </w:lvl>
    <w:lvl w:ilvl="3" w:tplc="BD0E5DF4">
      <w:numFmt w:val="decimal"/>
      <w:lvlText w:val=""/>
      <w:lvlJc w:val="left"/>
    </w:lvl>
    <w:lvl w:ilvl="4" w:tplc="D47C38BE">
      <w:numFmt w:val="decimal"/>
      <w:lvlText w:val=""/>
      <w:lvlJc w:val="left"/>
    </w:lvl>
    <w:lvl w:ilvl="5" w:tplc="2A00D05C">
      <w:numFmt w:val="decimal"/>
      <w:lvlText w:val=""/>
      <w:lvlJc w:val="left"/>
    </w:lvl>
    <w:lvl w:ilvl="6" w:tplc="1868B11A">
      <w:numFmt w:val="decimal"/>
      <w:lvlText w:val=""/>
      <w:lvlJc w:val="left"/>
    </w:lvl>
    <w:lvl w:ilvl="7" w:tplc="C332CF5E">
      <w:numFmt w:val="decimal"/>
      <w:lvlText w:val=""/>
      <w:lvlJc w:val="left"/>
    </w:lvl>
    <w:lvl w:ilvl="8" w:tplc="C102D9EE">
      <w:numFmt w:val="decimal"/>
      <w:lvlText w:val=""/>
      <w:lvlJc w:val="left"/>
    </w:lvl>
  </w:abstractNum>
  <w:abstractNum w:abstractNumId="4" w15:restartNumberingAfterBreak="0">
    <w:nsid w:val="4D574B9C"/>
    <w:multiLevelType w:val="hybridMultilevel"/>
    <w:tmpl w:val="BB82E780"/>
    <w:lvl w:ilvl="0" w:tplc="BBD218FC">
      <w:start w:val="1"/>
      <w:numFmt w:val="bullet"/>
      <w:lvlText w:val="●"/>
      <w:lvlJc w:val="left"/>
      <w:pPr>
        <w:spacing w:before="0" w:after="0" w:line="288" w:lineRule="auto"/>
        <w:ind w:left="420" w:hanging="200"/>
      </w:pPr>
      <w:rPr>
        <w:sz w:val="11"/>
        <w:szCs w:val="11"/>
      </w:rPr>
    </w:lvl>
    <w:lvl w:ilvl="1" w:tplc="C28E4360">
      <w:start w:val="1"/>
      <w:numFmt w:val="bullet"/>
      <w:lvlText w:val="●"/>
      <w:lvlJc w:val="left"/>
      <w:pPr>
        <w:spacing w:before="0" w:after="0" w:line="288" w:lineRule="auto"/>
        <w:ind w:left="860" w:hanging="200"/>
      </w:pPr>
      <w:rPr>
        <w:sz w:val="11"/>
        <w:szCs w:val="11"/>
      </w:rPr>
    </w:lvl>
    <w:lvl w:ilvl="2" w:tplc="14E8453E">
      <w:numFmt w:val="decimal"/>
      <w:lvlText w:val=""/>
      <w:lvlJc w:val="left"/>
    </w:lvl>
    <w:lvl w:ilvl="3" w:tplc="E272F508">
      <w:numFmt w:val="decimal"/>
      <w:lvlText w:val=""/>
      <w:lvlJc w:val="left"/>
    </w:lvl>
    <w:lvl w:ilvl="4" w:tplc="BD74B0A0">
      <w:numFmt w:val="decimal"/>
      <w:lvlText w:val=""/>
      <w:lvlJc w:val="left"/>
    </w:lvl>
    <w:lvl w:ilvl="5" w:tplc="936AB9A2">
      <w:numFmt w:val="decimal"/>
      <w:lvlText w:val=""/>
      <w:lvlJc w:val="left"/>
    </w:lvl>
    <w:lvl w:ilvl="6" w:tplc="06ECFA28">
      <w:numFmt w:val="decimal"/>
      <w:lvlText w:val=""/>
      <w:lvlJc w:val="left"/>
    </w:lvl>
    <w:lvl w:ilvl="7" w:tplc="56DCADD4">
      <w:numFmt w:val="decimal"/>
      <w:lvlText w:val=""/>
      <w:lvlJc w:val="left"/>
    </w:lvl>
    <w:lvl w:ilvl="8" w:tplc="34E6D4F0">
      <w:numFmt w:val="decimal"/>
      <w:lvlText w:val=""/>
      <w:lvlJc w:val="left"/>
    </w:lvl>
  </w:abstractNum>
  <w:abstractNum w:abstractNumId="5" w15:restartNumberingAfterBreak="0">
    <w:nsid w:val="50687D94"/>
    <w:multiLevelType w:val="hybridMultilevel"/>
    <w:tmpl w:val="D22C7212"/>
    <w:lvl w:ilvl="0" w:tplc="A784044E">
      <w:start w:val="1"/>
      <w:numFmt w:val="bullet"/>
      <w:lvlText w:val="●"/>
      <w:lvlJc w:val="left"/>
      <w:pPr>
        <w:spacing w:before="0" w:after="0" w:line="288" w:lineRule="auto"/>
        <w:ind w:left="420" w:hanging="200"/>
      </w:pPr>
      <w:rPr>
        <w:sz w:val="11"/>
        <w:szCs w:val="11"/>
      </w:rPr>
    </w:lvl>
    <w:lvl w:ilvl="1" w:tplc="7EA4FCD8">
      <w:start w:val="1"/>
      <w:numFmt w:val="bullet"/>
      <w:lvlText w:val="●"/>
      <w:lvlJc w:val="left"/>
      <w:pPr>
        <w:spacing w:before="0" w:after="0" w:line="288" w:lineRule="auto"/>
        <w:ind w:left="860" w:hanging="200"/>
      </w:pPr>
      <w:rPr>
        <w:sz w:val="11"/>
        <w:szCs w:val="11"/>
      </w:rPr>
    </w:lvl>
    <w:lvl w:ilvl="2" w:tplc="A856864C">
      <w:numFmt w:val="decimal"/>
      <w:lvlText w:val=""/>
      <w:lvlJc w:val="left"/>
    </w:lvl>
    <w:lvl w:ilvl="3" w:tplc="A7420A46">
      <w:numFmt w:val="decimal"/>
      <w:lvlText w:val=""/>
      <w:lvlJc w:val="left"/>
    </w:lvl>
    <w:lvl w:ilvl="4" w:tplc="7C8A4438">
      <w:numFmt w:val="decimal"/>
      <w:lvlText w:val=""/>
      <w:lvlJc w:val="left"/>
    </w:lvl>
    <w:lvl w:ilvl="5" w:tplc="97A04610">
      <w:numFmt w:val="decimal"/>
      <w:lvlText w:val=""/>
      <w:lvlJc w:val="left"/>
    </w:lvl>
    <w:lvl w:ilvl="6" w:tplc="44B088F0">
      <w:numFmt w:val="decimal"/>
      <w:lvlText w:val=""/>
      <w:lvlJc w:val="left"/>
    </w:lvl>
    <w:lvl w:ilvl="7" w:tplc="EE48DF8C">
      <w:numFmt w:val="decimal"/>
      <w:lvlText w:val=""/>
      <w:lvlJc w:val="left"/>
    </w:lvl>
    <w:lvl w:ilvl="8" w:tplc="BE8EBDB8">
      <w:numFmt w:val="decimal"/>
      <w:lvlText w:val=""/>
      <w:lvlJc w:val="left"/>
    </w:lvl>
  </w:abstractNum>
  <w:abstractNum w:abstractNumId="6" w15:restartNumberingAfterBreak="0">
    <w:nsid w:val="50D23DE7"/>
    <w:multiLevelType w:val="multilevel"/>
    <w:tmpl w:val="1658A894"/>
    <w:lvl w:ilvl="0">
      <w:start w:val="1"/>
      <w:numFmt w:val="bullet"/>
      <w:lvlText w:val="▪"/>
      <w:lvlJc w:val="left"/>
      <w:pPr>
        <w:ind w:left="72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C84E1C"/>
    <w:multiLevelType w:val="hybridMultilevel"/>
    <w:tmpl w:val="856CFA2C"/>
    <w:lvl w:ilvl="0" w:tplc="19F4FCA6">
      <w:start w:val="1"/>
      <w:numFmt w:val="bullet"/>
      <w:lvlText w:val="●"/>
      <w:lvlJc w:val="left"/>
      <w:pPr>
        <w:spacing w:before="0" w:after="0" w:line="288" w:lineRule="auto"/>
        <w:ind w:left="420" w:hanging="200"/>
      </w:pPr>
      <w:rPr>
        <w:sz w:val="11"/>
        <w:szCs w:val="11"/>
      </w:rPr>
    </w:lvl>
    <w:lvl w:ilvl="1" w:tplc="1AFE05B2">
      <w:start w:val="1"/>
      <w:numFmt w:val="bullet"/>
      <w:lvlText w:val="●"/>
      <w:lvlJc w:val="left"/>
      <w:pPr>
        <w:spacing w:before="0" w:after="0" w:line="288" w:lineRule="auto"/>
        <w:ind w:left="860" w:hanging="200"/>
      </w:pPr>
      <w:rPr>
        <w:sz w:val="11"/>
        <w:szCs w:val="11"/>
      </w:rPr>
    </w:lvl>
    <w:lvl w:ilvl="2" w:tplc="EE2A73E6">
      <w:numFmt w:val="decimal"/>
      <w:lvlText w:val=""/>
      <w:lvlJc w:val="left"/>
    </w:lvl>
    <w:lvl w:ilvl="3" w:tplc="CAACA5A6">
      <w:numFmt w:val="decimal"/>
      <w:lvlText w:val=""/>
      <w:lvlJc w:val="left"/>
    </w:lvl>
    <w:lvl w:ilvl="4" w:tplc="6B94829E">
      <w:numFmt w:val="decimal"/>
      <w:lvlText w:val=""/>
      <w:lvlJc w:val="left"/>
    </w:lvl>
    <w:lvl w:ilvl="5" w:tplc="547CA5C4">
      <w:numFmt w:val="decimal"/>
      <w:lvlText w:val=""/>
      <w:lvlJc w:val="left"/>
    </w:lvl>
    <w:lvl w:ilvl="6" w:tplc="DB666B40">
      <w:numFmt w:val="decimal"/>
      <w:lvlText w:val=""/>
      <w:lvlJc w:val="left"/>
    </w:lvl>
    <w:lvl w:ilvl="7" w:tplc="E42ADD4C">
      <w:numFmt w:val="decimal"/>
      <w:lvlText w:val=""/>
      <w:lvlJc w:val="left"/>
    </w:lvl>
    <w:lvl w:ilvl="8" w:tplc="592EA9B8">
      <w:numFmt w:val="decimal"/>
      <w:lvlText w:val=""/>
      <w:lvlJc w:val="left"/>
    </w:lvl>
  </w:abstractNum>
  <w:abstractNum w:abstractNumId="8" w15:restartNumberingAfterBreak="0">
    <w:nsid w:val="700C4E4A"/>
    <w:multiLevelType w:val="hybridMultilevel"/>
    <w:tmpl w:val="8AC084B2"/>
    <w:lvl w:ilvl="0" w:tplc="06402E8A">
      <w:start w:val="1"/>
      <w:numFmt w:val="bullet"/>
      <w:lvlText w:val="●"/>
      <w:lvlJc w:val="left"/>
      <w:pPr>
        <w:spacing w:before="0" w:after="0" w:line="288" w:lineRule="auto"/>
        <w:ind w:left="420" w:hanging="200"/>
      </w:pPr>
      <w:rPr>
        <w:sz w:val="11"/>
        <w:szCs w:val="11"/>
      </w:rPr>
    </w:lvl>
    <w:lvl w:ilvl="1" w:tplc="EF845ED4">
      <w:start w:val="1"/>
      <w:numFmt w:val="bullet"/>
      <w:lvlText w:val="●"/>
      <w:lvlJc w:val="left"/>
      <w:pPr>
        <w:spacing w:before="0" w:after="0" w:line="288" w:lineRule="auto"/>
        <w:ind w:left="860" w:hanging="200"/>
      </w:pPr>
      <w:rPr>
        <w:sz w:val="11"/>
        <w:szCs w:val="11"/>
      </w:rPr>
    </w:lvl>
    <w:lvl w:ilvl="2" w:tplc="4B32556C">
      <w:numFmt w:val="decimal"/>
      <w:lvlText w:val=""/>
      <w:lvlJc w:val="left"/>
    </w:lvl>
    <w:lvl w:ilvl="3" w:tplc="8EC0DB02">
      <w:numFmt w:val="decimal"/>
      <w:lvlText w:val=""/>
      <w:lvlJc w:val="left"/>
    </w:lvl>
    <w:lvl w:ilvl="4" w:tplc="6F26A7B6">
      <w:numFmt w:val="decimal"/>
      <w:lvlText w:val=""/>
      <w:lvlJc w:val="left"/>
    </w:lvl>
    <w:lvl w:ilvl="5" w:tplc="92BA6CF8">
      <w:numFmt w:val="decimal"/>
      <w:lvlText w:val=""/>
      <w:lvlJc w:val="left"/>
    </w:lvl>
    <w:lvl w:ilvl="6" w:tplc="DBAAC04E">
      <w:numFmt w:val="decimal"/>
      <w:lvlText w:val=""/>
      <w:lvlJc w:val="left"/>
    </w:lvl>
    <w:lvl w:ilvl="7" w:tplc="E6DE73F2">
      <w:numFmt w:val="decimal"/>
      <w:lvlText w:val=""/>
      <w:lvlJc w:val="left"/>
    </w:lvl>
    <w:lvl w:ilvl="8" w:tplc="7442AD92">
      <w:numFmt w:val="decimal"/>
      <w:lvlText w:val=""/>
      <w:lvlJc w:val="left"/>
    </w:lvl>
  </w:abstractNum>
  <w:abstractNum w:abstractNumId="9" w15:restartNumberingAfterBreak="0">
    <w:nsid w:val="7CC3197F"/>
    <w:multiLevelType w:val="hybridMultilevel"/>
    <w:tmpl w:val="CC4ACC22"/>
    <w:lvl w:ilvl="0" w:tplc="E12AAE6C">
      <w:start w:val="1"/>
      <w:numFmt w:val="bullet"/>
      <w:lvlText w:val="●"/>
      <w:lvlJc w:val="left"/>
      <w:pPr>
        <w:ind w:left="720" w:hanging="360"/>
      </w:pPr>
    </w:lvl>
    <w:lvl w:ilvl="1" w:tplc="DC02D6DC">
      <w:start w:val="1"/>
      <w:numFmt w:val="bullet"/>
      <w:lvlText w:val="○"/>
      <w:lvlJc w:val="left"/>
      <w:pPr>
        <w:ind w:left="1440" w:hanging="360"/>
      </w:pPr>
    </w:lvl>
    <w:lvl w:ilvl="2" w:tplc="5DD09050">
      <w:start w:val="1"/>
      <w:numFmt w:val="bullet"/>
      <w:lvlText w:val="■"/>
      <w:lvlJc w:val="left"/>
      <w:pPr>
        <w:ind w:left="2160" w:hanging="360"/>
      </w:pPr>
    </w:lvl>
    <w:lvl w:ilvl="3" w:tplc="B938405A">
      <w:start w:val="1"/>
      <w:numFmt w:val="bullet"/>
      <w:lvlText w:val="●"/>
      <w:lvlJc w:val="left"/>
      <w:pPr>
        <w:ind w:left="2880" w:hanging="360"/>
      </w:pPr>
    </w:lvl>
    <w:lvl w:ilvl="4" w:tplc="1BF26416">
      <w:start w:val="1"/>
      <w:numFmt w:val="bullet"/>
      <w:lvlText w:val="○"/>
      <w:lvlJc w:val="left"/>
      <w:pPr>
        <w:ind w:left="3600" w:hanging="360"/>
      </w:pPr>
    </w:lvl>
    <w:lvl w:ilvl="5" w:tplc="012C56D0">
      <w:start w:val="1"/>
      <w:numFmt w:val="bullet"/>
      <w:lvlText w:val="■"/>
      <w:lvlJc w:val="left"/>
      <w:pPr>
        <w:ind w:left="4320" w:hanging="360"/>
      </w:pPr>
    </w:lvl>
    <w:lvl w:ilvl="6" w:tplc="CEEA88D2">
      <w:start w:val="1"/>
      <w:numFmt w:val="bullet"/>
      <w:lvlText w:val="●"/>
      <w:lvlJc w:val="left"/>
      <w:pPr>
        <w:ind w:left="5040" w:hanging="360"/>
      </w:pPr>
    </w:lvl>
    <w:lvl w:ilvl="7" w:tplc="795A1358">
      <w:start w:val="1"/>
      <w:numFmt w:val="bullet"/>
      <w:lvlText w:val="●"/>
      <w:lvlJc w:val="left"/>
      <w:pPr>
        <w:ind w:left="5760" w:hanging="360"/>
      </w:pPr>
    </w:lvl>
    <w:lvl w:ilvl="8" w:tplc="577EDF20">
      <w:start w:val="1"/>
      <w:numFmt w:val="bullet"/>
      <w:lvlText w:val="●"/>
      <w:lvlJc w:val="left"/>
      <w:pPr>
        <w:ind w:left="6480" w:hanging="360"/>
      </w:pPr>
    </w:lvl>
  </w:abstractNum>
  <w:num w:numId="1" w16cid:durableId="153306313">
    <w:abstractNumId w:val="9"/>
  </w:num>
  <w:num w:numId="2" w16cid:durableId="1386368785">
    <w:abstractNumId w:val="2"/>
  </w:num>
  <w:num w:numId="3" w16cid:durableId="1728645955">
    <w:abstractNumId w:val="4"/>
  </w:num>
  <w:num w:numId="4" w16cid:durableId="249970113">
    <w:abstractNumId w:val="3"/>
  </w:num>
  <w:num w:numId="5" w16cid:durableId="2060015183">
    <w:abstractNumId w:val="7"/>
  </w:num>
  <w:num w:numId="6" w16cid:durableId="623853779">
    <w:abstractNumId w:val="5"/>
  </w:num>
  <w:num w:numId="7" w16cid:durableId="73476541">
    <w:abstractNumId w:val="8"/>
  </w:num>
  <w:num w:numId="8" w16cid:durableId="539904287">
    <w:abstractNumId w:val="0"/>
  </w:num>
  <w:num w:numId="9" w16cid:durableId="1103920429">
    <w:abstractNumId w:val="1"/>
  </w:num>
  <w:num w:numId="10" w16cid:durableId="18038842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tya Nittala">
    <w15:presenceInfo w15:providerId="AD" w15:userId="S::anittala@stevens.edu::310e3a31-34f9-4f11-95a3-113a1150d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6407"/>
    <w:rsid w:val="00011147"/>
    <w:rsid w:val="00075BC4"/>
    <w:rsid w:val="00083B4C"/>
    <w:rsid w:val="000B7A42"/>
    <w:rsid w:val="00101619"/>
    <w:rsid w:val="001533F2"/>
    <w:rsid w:val="00166ECF"/>
    <w:rsid w:val="001939D9"/>
    <w:rsid w:val="001C7BD8"/>
    <w:rsid w:val="002347EB"/>
    <w:rsid w:val="00236407"/>
    <w:rsid w:val="00250725"/>
    <w:rsid w:val="002B4833"/>
    <w:rsid w:val="003418A9"/>
    <w:rsid w:val="003535DE"/>
    <w:rsid w:val="003705A9"/>
    <w:rsid w:val="00407338"/>
    <w:rsid w:val="00483AA4"/>
    <w:rsid w:val="004A5DD4"/>
    <w:rsid w:val="004F3555"/>
    <w:rsid w:val="005819BF"/>
    <w:rsid w:val="00585AB2"/>
    <w:rsid w:val="005E6EAC"/>
    <w:rsid w:val="00633B94"/>
    <w:rsid w:val="00684D70"/>
    <w:rsid w:val="006E1EA4"/>
    <w:rsid w:val="00705870"/>
    <w:rsid w:val="0071190E"/>
    <w:rsid w:val="00736FD9"/>
    <w:rsid w:val="0074274A"/>
    <w:rsid w:val="00794D4C"/>
    <w:rsid w:val="007C2640"/>
    <w:rsid w:val="008371CE"/>
    <w:rsid w:val="008B0F35"/>
    <w:rsid w:val="008C4D99"/>
    <w:rsid w:val="008D0020"/>
    <w:rsid w:val="00972AEF"/>
    <w:rsid w:val="00992212"/>
    <w:rsid w:val="009C5D79"/>
    <w:rsid w:val="009D2C46"/>
    <w:rsid w:val="009E53C6"/>
    <w:rsid w:val="00B31EDF"/>
    <w:rsid w:val="00B5099F"/>
    <w:rsid w:val="00BF07A9"/>
    <w:rsid w:val="00BF5357"/>
    <w:rsid w:val="00C2468A"/>
    <w:rsid w:val="00C25F85"/>
    <w:rsid w:val="00C5464A"/>
    <w:rsid w:val="00C65B25"/>
    <w:rsid w:val="00CC4674"/>
    <w:rsid w:val="00D103FF"/>
    <w:rsid w:val="00D623DD"/>
    <w:rsid w:val="00DD3A74"/>
    <w:rsid w:val="00EE13EE"/>
    <w:rsid w:val="00EF3B80"/>
    <w:rsid w:val="00EF6604"/>
    <w:rsid w:val="00FB7ADB"/>
    <w:rsid w:val="00FC1187"/>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C427"/>
  <w15:docId w15:val="{93B64460-BE5D-4C7A-85F4-5CB6619E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D99"/>
    <w:pPr>
      <w:spacing w:before="80" w:after="80" w:line="264" w:lineRule="auto"/>
      <w:pPrChange w:id="0" w:author="Other Author" w:date="2023-07-02T13:28:00Z">
        <w:pPr>
          <w:spacing w:after="200" w:line="276" w:lineRule="auto"/>
        </w:pPr>
      </w:pPrChange>
    </w:pPr>
    <w:rPr>
      <w:rFonts w:ascii="Calibri" w:eastAsia="Calibri" w:hAnsi="Calibri" w:cs="Calibri"/>
      <w:color w:val="3C3E43"/>
      <w:rPrChange w:id="0" w:author="Other Author" w:date="2023-07-02T13:28:00Z">
        <w:rPr>
          <w:rFonts w:ascii="Calibri" w:eastAsia="Calibri" w:hAnsi="Calibri" w:cs="Calibri"/>
          <w:sz w:val="22"/>
          <w:szCs w:val="22"/>
          <w:lang w:val="en-IN" w:eastAsia="en-US" w:bidi="ar-SA"/>
        </w:rPr>
      </w:rPrChange>
    </w:rPr>
  </w:style>
  <w:style w:type="paragraph" w:styleId="Heading1">
    <w:name w:val="heading 1"/>
    <w:basedOn w:val="Normal"/>
    <w:next w:val="Normal"/>
    <w:uiPriority w:val="9"/>
    <w:qFormat/>
    <w:rsid w:val="008C4D99"/>
    <w:pPr>
      <w:spacing w:before="369" w:after="146" w:line="240" w:lineRule="auto"/>
      <w:outlineLvl w:val="0"/>
      <w:pPrChange w:id="1" w:author="Other Author" w:date="2023-07-02T13:28:00Z">
        <w:pPr>
          <w:keepNext/>
          <w:keepLines/>
          <w:spacing w:before="480" w:after="120" w:line="276" w:lineRule="auto"/>
          <w:outlineLvl w:val="0"/>
        </w:pPr>
      </w:pPrChange>
    </w:pPr>
    <w:rPr>
      <w:rFonts w:ascii="Arial Narrow" w:eastAsia="Arial Narrow" w:hAnsi="Arial Narrow" w:cs="Arial Narrow"/>
      <w:b/>
      <w:bCs/>
      <w:color w:val="0B101C"/>
      <w:sz w:val="26"/>
      <w:szCs w:val="26"/>
      <w:rPrChange w:id="1" w:author="Other Author" w:date="2023-07-02T13:28:00Z">
        <w:rPr>
          <w:rFonts w:ascii="Calibri" w:eastAsia="Calibri" w:hAnsi="Calibri" w:cs="Calibri"/>
          <w:b/>
          <w:sz w:val="48"/>
          <w:szCs w:val="48"/>
          <w:lang w:val="en-IN" w:eastAsia="en-US" w:bidi="ar-SA"/>
        </w:rPr>
      </w:rPrChange>
    </w:rPr>
  </w:style>
  <w:style w:type="paragraph" w:styleId="Heading2">
    <w:name w:val="heading 2"/>
    <w:basedOn w:val="Normal"/>
    <w:next w:val="Normal"/>
    <w:uiPriority w:val="9"/>
    <w:unhideWhenUsed/>
    <w:qFormat/>
    <w:rsid w:val="008C4D99"/>
    <w:pPr>
      <w:spacing w:before="191" w:line="240" w:lineRule="auto"/>
      <w:outlineLvl w:val="1"/>
      <w:pPrChange w:id="2" w:author="Other Author" w:date="2023-07-02T13:28:00Z">
        <w:pPr>
          <w:keepNext/>
          <w:keepLines/>
          <w:spacing w:before="360" w:after="80" w:line="276" w:lineRule="auto"/>
          <w:outlineLvl w:val="1"/>
        </w:pPr>
      </w:pPrChange>
    </w:pPr>
    <w:rPr>
      <w:b/>
      <w:bCs/>
      <w:color w:val="0B101C"/>
      <w:sz w:val="21"/>
      <w:szCs w:val="21"/>
      <w:rPrChange w:id="2" w:author="Other Author" w:date="2023-07-02T13:28:00Z">
        <w:rPr>
          <w:rFonts w:ascii="Calibri" w:eastAsia="Calibri" w:hAnsi="Calibri" w:cs="Calibri"/>
          <w:b/>
          <w:sz w:val="36"/>
          <w:szCs w:val="36"/>
          <w:lang w:val="en-IN" w:eastAsia="en-US" w:bidi="ar-SA"/>
        </w:rPr>
      </w:rPrChange>
    </w:rPr>
  </w:style>
  <w:style w:type="paragraph" w:styleId="Heading3">
    <w:name w:val="heading 3"/>
    <w:basedOn w:val="Normal"/>
    <w:next w:val="Normal"/>
    <w:uiPriority w:val="9"/>
    <w:unhideWhenUsed/>
    <w:qFormat/>
    <w:rsid w:val="008C4D99"/>
    <w:pPr>
      <w:spacing w:before="396" w:after="158" w:line="240" w:lineRule="auto"/>
      <w:outlineLvl w:val="2"/>
      <w:pPrChange w:id="3" w:author="Other Author" w:date="2023-07-02T13:28:00Z">
        <w:pPr>
          <w:keepNext/>
          <w:spacing w:before="240" w:after="60" w:line="276" w:lineRule="auto"/>
          <w:outlineLvl w:val="2"/>
        </w:pPr>
      </w:pPrChange>
    </w:pPr>
    <w:rPr>
      <w:rFonts w:ascii="Arial Narrow" w:eastAsia="Arial Narrow" w:hAnsi="Arial Narrow" w:cs="Arial Narrow"/>
      <w:b/>
      <w:bCs/>
      <w:color w:val="FFFFFF"/>
      <w:sz w:val="22"/>
      <w:szCs w:val="22"/>
      <w:rPrChange w:id="3" w:author="Other Author" w:date="2023-07-02T13:28:00Z">
        <w:rPr>
          <w:rFonts w:ascii="Calibri" w:eastAsia="Calibri" w:hAnsi="Calibri" w:cs="Calibri"/>
          <w:b/>
          <w:sz w:val="26"/>
          <w:szCs w:val="26"/>
          <w:lang w:val="en-IN" w:eastAsia="en-US" w:bidi="ar-SA"/>
        </w:rPr>
      </w:rPrChange>
    </w:rPr>
  </w:style>
  <w:style w:type="paragraph" w:styleId="Heading4">
    <w:name w:val="heading 4"/>
    <w:basedOn w:val="Normal"/>
    <w:next w:val="Normal"/>
    <w:uiPriority w:val="9"/>
    <w:semiHidden/>
    <w:unhideWhenUsed/>
    <w:qFormat/>
    <w:rsid w:val="008C4D99"/>
    <w:pPr>
      <w:spacing w:before="198" w:after="66" w:line="240" w:lineRule="auto"/>
      <w:outlineLvl w:val="3"/>
      <w:pPrChange w:id="4" w:author="Other Author" w:date="2023-07-02T13:28:00Z">
        <w:pPr>
          <w:keepNext/>
          <w:spacing w:line="276" w:lineRule="auto"/>
          <w:ind w:left="864" w:hanging="864"/>
          <w:outlineLvl w:val="3"/>
        </w:pPr>
      </w:pPrChange>
    </w:pPr>
    <w:rPr>
      <w:caps/>
      <w:color w:val="55779A"/>
      <w:spacing w:val="20"/>
      <w:sz w:val="14"/>
      <w:szCs w:val="14"/>
      <w:rPrChange w:id="4" w:author="Other Author" w:date="2023-07-02T13:28:00Z">
        <w:rPr>
          <w:rFonts w:ascii="Arial" w:eastAsia="Arial" w:hAnsi="Arial" w:cs="Arial"/>
          <w:b/>
          <w:sz w:val="24"/>
          <w:szCs w:val="24"/>
          <w:lang w:val="en-IN" w:eastAsia="en-US" w:bidi="ar-SA"/>
        </w:rPr>
      </w:rPrChange>
    </w:rPr>
  </w:style>
  <w:style w:type="paragraph" w:styleId="Heading5">
    <w:name w:val="heading 5"/>
    <w:basedOn w:val="Normal"/>
    <w:next w:val="Normal"/>
    <w:uiPriority w:val="9"/>
    <w:semiHidden/>
    <w:unhideWhenUsed/>
    <w:qFormat/>
    <w:rsid w:val="008C4D99"/>
    <w:pPr>
      <w:outlineLvl w:val="4"/>
      <w:pPrChange w:id="5" w:author="Other Author" w:date="2023-07-02T13:28:00Z">
        <w:pPr>
          <w:keepNext/>
          <w:keepLines/>
          <w:spacing w:before="220" w:after="40" w:line="276" w:lineRule="auto"/>
          <w:outlineLvl w:val="4"/>
        </w:pPr>
      </w:pPrChange>
    </w:pPr>
    <w:rPr>
      <w:color w:val="2E74B5"/>
      <w:rPrChange w:id="5" w:author="Other Author" w:date="2023-07-02T13:28:00Z">
        <w:rPr>
          <w:rFonts w:ascii="Calibri" w:eastAsia="Calibri" w:hAnsi="Calibri" w:cs="Calibri"/>
          <w:b/>
          <w:sz w:val="22"/>
          <w:szCs w:val="22"/>
          <w:lang w:val="en-IN" w:eastAsia="en-US" w:bidi="ar-SA"/>
        </w:rPr>
      </w:rPrChange>
    </w:rPr>
  </w:style>
  <w:style w:type="paragraph" w:styleId="Heading6">
    <w:name w:val="heading 6"/>
    <w:basedOn w:val="Normal"/>
    <w:next w:val="Normal"/>
    <w:uiPriority w:val="9"/>
    <w:semiHidden/>
    <w:unhideWhenUsed/>
    <w:qFormat/>
    <w:rsid w:val="008C4D99"/>
    <w:pPr>
      <w:outlineLvl w:val="5"/>
      <w:pPrChange w:id="6" w:author="Other Author" w:date="2023-07-02T13:28:00Z">
        <w:pPr>
          <w:keepNext/>
          <w:keepLines/>
          <w:spacing w:before="200" w:after="40" w:line="276" w:lineRule="auto"/>
          <w:outlineLvl w:val="5"/>
        </w:pPr>
      </w:pPrChange>
    </w:pPr>
    <w:rPr>
      <w:color w:val="1F4D78"/>
      <w:rPrChange w:id="6" w:author="Other Author" w:date="2023-07-02T13:28:00Z">
        <w:rPr>
          <w:rFonts w:ascii="Calibri" w:eastAsia="Calibri" w:hAnsi="Calibri" w:cs="Calibri"/>
          <w:b/>
          <w:lang w:val="en-IN"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C4D99"/>
    <w:pPr>
      <w:pPrChange w:id="7" w:author="Other Author" w:date="2023-07-02T13:28:00Z">
        <w:pPr>
          <w:keepNext/>
          <w:keepLines/>
          <w:spacing w:before="480" w:after="120" w:line="276" w:lineRule="auto"/>
        </w:pPr>
      </w:pPrChange>
    </w:pPr>
    <w:rPr>
      <w:sz w:val="56"/>
      <w:szCs w:val="56"/>
      <w:rPrChange w:id="7" w:author="Other Author" w:date="2023-07-02T13:28:00Z">
        <w:rPr>
          <w:rFonts w:ascii="Calibri" w:eastAsia="Calibri" w:hAnsi="Calibri" w:cs="Calibri"/>
          <w:b/>
          <w:sz w:val="72"/>
          <w:szCs w:val="72"/>
          <w:lang w:val="en-IN" w:eastAsia="en-US" w:bidi="ar-SA"/>
        </w:rPr>
      </w:rPrChange>
    </w:rPr>
  </w:style>
  <w:style w:type="paragraph" w:styleId="ListParagraph">
    <w:name w:val="List Paragraph"/>
    <w:basedOn w:val="Normal"/>
    <w:uiPriority w:val="34"/>
    <w:qFormat/>
    <w:rsid w:val="008C4D99"/>
    <w:pPr>
      <w:pPrChange w:id="8" w:author="Other Author" w:date="2023-07-02T13:28:00Z">
        <w:pPr>
          <w:spacing w:after="200" w:line="276" w:lineRule="auto"/>
          <w:ind w:left="720"/>
          <w:contextualSpacing/>
        </w:pPr>
      </w:pPrChange>
    </w:pPr>
    <w:rPr>
      <w:rPrChange w:id="8" w:author="Other Author" w:date="2023-07-02T13:28:00Z">
        <w:rPr>
          <w:rFonts w:ascii="Calibri" w:eastAsia="Calibri" w:hAnsi="Calibri" w:cs="Calibri"/>
          <w:sz w:val="22"/>
          <w:szCs w:val="22"/>
          <w:lang w:val="en-IN" w:eastAsia="en-US" w:bidi="ar-SA"/>
        </w:rPr>
      </w:rPrChange>
    </w:rPr>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e">
    <w:name w:val="Date"/>
    <w:basedOn w:val="Normal"/>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 w:type="paragraph" w:styleId="Subtitle">
    <w:name w:val="Subtitle"/>
    <w:basedOn w:val="Normal"/>
    <w:next w:val="Normal"/>
    <w:link w:val="SubtitleChar"/>
    <w:uiPriority w:val="11"/>
    <w:qFormat/>
    <w:rsid w:val="008C4D99"/>
    <w:pPr>
      <w:keepNext/>
      <w:keepLines/>
      <w:spacing w:before="360" w:line="276" w:lineRule="auto"/>
      <w:pPrChange w:id="9" w:author="Other Author" w:date="2023-07-02T13:28:00Z">
        <w:pPr>
          <w:keepNext/>
          <w:keepLines/>
          <w:spacing w:before="360" w:after="80" w:line="276" w:lineRule="auto"/>
        </w:pPr>
      </w:pPrChange>
    </w:pPr>
    <w:rPr>
      <w:rFonts w:ascii="Georgia" w:eastAsia="Georgia" w:hAnsi="Georgia" w:cs="Georgia"/>
      <w:i/>
      <w:color w:val="666666"/>
      <w:sz w:val="48"/>
      <w:szCs w:val="48"/>
      <w:lang w:val="en-IN"/>
      <w:rPrChange w:id="9" w:author="Other Author" w:date="2023-07-02T13:28:00Z">
        <w:rPr>
          <w:rFonts w:ascii="Georgia" w:eastAsia="Georgia" w:hAnsi="Georgia" w:cs="Georgia"/>
          <w:i/>
          <w:color w:val="666666"/>
          <w:sz w:val="48"/>
          <w:szCs w:val="48"/>
          <w:lang w:val="en-IN" w:eastAsia="en-US" w:bidi="ar-SA"/>
        </w:rPr>
      </w:rPrChange>
    </w:rPr>
  </w:style>
  <w:style w:type="character" w:customStyle="1" w:styleId="SubtitleChar">
    <w:name w:val="Subtitle Char"/>
    <w:basedOn w:val="DefaultParagraphFont"/>
    <w:link w:val="Subtitle"/>
    <w:uiPriority w:val="11"/>
    <w:rsid w:val="008C4D99"/>
    <w:rPr>
      <w:rFonts w:ascii="Georgia" w:eastAsia="Georgia" w:hAnsi="Georgia" w:cs="Georgia"/>
      <w:i/>
      <w:color w:val="666666"/>
      <w:sz w:val="48"/>
      <w:szCs w:val="48"/>
      <w:lang w:val="en-IN"/>
    </w:rPr>
  </w:style>
  <w:style w:type="character" w:styleId="CommentReference">
    <w:name w:val="annotation reference"/>
    <w:basedOn w:val="DefaultParagraphFont"/>
    <w:uiPriority w:val="99"/>
    <w:semiHidden/>
    <w:unhideWhenUsed/>
    <w:rsid w:val="008C4D99"/>
    <w:rPr>
      <w:sz w:val="16"/>
      <w:szCs w:val="16"/>
    </w:rPr>
  </w:style>
  <w:style w:type="paragraph" w:styleId="CommentText">
    <w:name w:val="annotation text"/>
    <w:basedOn w:val="Normal"/>
    <w:link w:val="CommentTextChar"/>
    <w:uiPriority w:val="99"/>
    <w:unhideWhenUsed/>
    <w:rsid w:val="008C4D99"/>
    <w:pPr>
      <w:spacing w:before="0" w:after="200" w:line="240" w:lineRule="auto"/>
      <w:pPrChange w:id="10" w:author="Other Author" w:date="2023-07-02T13:28:00Z">
        <w:pPr>
          <w:spacing w:after="200"/>
        </w:pPr>
      </w:pPrChange>
    </w:pPr>
    <w:rPr>
      <w:color w:val="auto"/>
      <w:lang w:val="en-IN"/>
      <w:rPrChange w:id="10" w:author="Other Author" w:date="2023-07-02T13:28:00Z">
        <w:rPr>
          <w:rFonts w:ascii="Calibri" w:eastAsia="Calibri" w:hAnsi="Calibri" w:cs="Calibri"/>
          <w:lang w:val="en-IN" w:eastAsia="en-US" w:bidi="ar-SA"/>
        </w:rPr>
      </w:rPrChange>
    </w:rPr>
  </w:style>
  <w:style w:type="character" w:customStyle="1" w:styleId="CommentTextChar">
    <w:name w:val="Comment Text Char"/>
    <w:basedOn w:val="DefaultParagraphFont"/>
    <w:link w:val="CommentText"/>
    <w:uiPriority w:val="99"/>
    <w:rsid w:val="008C4D99"/>
    <w:rPr>
      <w:rFonts w:ascii="Calibri" w:eastAsia="Calibri" w:hAnsi="Calibri" w:cs="Calibri"/>
      <w:lang w:val="en-IN"/>
    </w:rPr>
  </w:style>
  <w:style w:type="paragraph" w:styleId="CommentSubject">
    <w:name w:val="annotation subject"/>
    <w:basedOn w:val="CommentText"/>
    <w:next w:val="CommentText"/>
    <w:link w:val="CommentSubjectChar"/>
    <w:uiPriority w:val="99"/>
    <w:semiHidden/>
    <w:unhideWhenUsed/>
    <w:rsid w:val="008C4D99"/>
    <w:rPr>
      <w:b/>
      <w:bCs/>
    </w:rPr>
  </w:style>
  <w:style w:type="character" w:customStyle="1" w:styleId="CommentSubjectChar">
    <w:name w:val="Comment Subject Char"/>
    <w:basedOn w:val="CommentTextChar"/>
    <w:link w:val="CommentSubject"/>
    <w:uiPriority w:val="99"/>
    <w:semiHidden/>
    <w:rsid w:val="008C4D99"/>
    <w:rPr>
      <w:rFonts w:ascii="Calibri" w:eastAsia="Calibri" w:hAnsi="Calibri" w:cs="Calibri"/>
      <w:b/>
      <w:bCs/>
      <w:lang w:val="en-IN"/>
    </w:rPr>
  </w:style>
  <w:style w:type="paragraph" w:styleId="Revision">
    <w:name w:val="Revision"/>
    <w:hidden/>
    <w:uiPriority w:val="99"/>
    <w:semiHidden/>
    <w:rsid w:val="008C4D99"/>
    <w:rPr>
      <w:rFonts w:ascii="Calibri" w:eastAsia="Calibri" w:hAnsi="Calibri" w:cs="Calibri"/>
      <w:color w:val="3C3E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0192">
      <w:bodyDiv w:val="1"/>
      <w:marLeft w:val="0"/>
      <w:marRight w:val="0"/>
      <w:marTop w:val="0"/>
      <w:marBottom w:val="0"/>
      <w:divBdr>
        <w:top w:val="none" w:sz="0" w:space="0" w:color="auto"/>
        <w:left w:val="none" w:sz="0" w:space="0" w:color="auto"/>
        <w:bottom w:val="none" w:sz="0" w:space="0" w:color="auto"/>
        <w:right w:val="none" w:sz="0" w:space="0" w:color="auto"/>
      </w:divBdr>
    </w:div>
    <w:div w:id="457843829">
      <w:bodyDiv w:val="1"/>
      <w:marLeft w:val="0"/>
      <w:marRight w:val="0"/>
      <w:marTop w:val="0"/>
      <w:marBottom w:val="0"/>
      <w:divBdr>
        <w:top w:val="none" w:sz="0" w:space="0" w:color="auto"/>
        <w:left w:val="none" w:sz="0" w:space="0" w:color="auto"/>
        <w:bottom w:val="none" w:sz="0" w:space="0" w:color="auto"/>
        <w:right w:val="none" w:sz="0" w:space="0" w:color="auto"/>
      </w:divBdr>
    </w:div>
    <w:div w:id="473301347">
      <w:bodyDiv w:val="1"/>
      <w:marLeft w:val="0"/>
      <w:marRight w:val="0"/>
      <w:marTop w:val="0"/>
      <w:marBottom w:val="0"/>
      <w:divBdr>
        <w:top w:val="none" w:sz="0" w:space="0" w:color="auto"/>
        <w:left w:val="none" w:sz="0" w:space="0" w:color="auto"/>
        <w:bottom w:val="none" w:sz="0" w:space="0" w:color="auto"/>
        <w:right w:val="none" w:sz="0" w:space="0" w:color="auto"/>
      </w:divBdr>
    </w:div>
    <w:div w:id="582450817">
      <w:bodyDiv w:val="1"/>
      <w:marLeft w:val="0"/>
      <w:marRight w:val="0"/>
      <w:marTop w:val="0"/>
      <w:marBottom w:val="0"/>
      <w:divBdr>
        <w:top w:val="none" w:sz="0" w:space="0" w:color="auto"/>
        <w:left w:val="none" w:sz="0" w:space="0" w:color="auto"/>
        <w:bottom w:val="none" w:sz="0" w:space="0" w:color="auto"/>
        <w:right w:val="none" w:sz="0" w:space="0" w:color="auto"/>
      </w:divBdr>
    </w:div>
    <w:div w:id="803697569">
      <w:bodyDiv w:val="1"/>
      <w:marLeft w:val="0"/>
      <w:marRight w:val="0"/>
      <w:marTop w:val="0"/>
      <w:marBottom w:val="0"/>
      <w:divBdr>
        <w:top w:val="none" w:sz="0" w:space="0" w:color="auto"/>
        <w:left w:val="none" w:sz="0" w:space="0" w:color="auto"/>
        <w:bottom w:val="none" w:sz="0" w:space="0" w:color="auto"/>
        <w:right w:val="none" w:sz="0" w:space="0" w:color="auto"/>
      </w:divBdr>
    </w:div>
    <w:div w:id="1035155435">
      <w:bodyDiv w:val="1"/>
      <w:marLeft w:val="0"/>
      <w:marRight w:val="0"/>
      <w:marTop w:val="0"/>
      <w:marBottom w:val="0"/>
      <w:divBdr>
        <w:top w:val="none" w:sz="0" w:space="0" w:color="auto"/>
        <w:left w:val="none" w:sz="0" w:space="0" w:color="auto"/>
        <w:bottom w:val="none" w:sz="0" w:space="0" w:color="auto"/>
        <w:right w:val="none" w:sz="0" w:space="0" w:color="auto"/>
      </w:divBdr>
    </w:div>
    <w:div w:id="1136264901">
      <w:bodyDiv w:val="1"/>
      <w:marLeft w:val="0"/>
      <w:marRight w:val="0"/>
      <w:marTop w:val="0"/>
      <w:marBottom w:val="0"/>
      <w:divBdr>
        <w:top w:val="none" w:sz="0" w:space="0" w:color="auto"/>
        <w:left w:val="none" w:sz="0" w:space="0" w:color="auto"/>
        <w:bottom w:val="none" w:sz="0" w:space="0" w:color="auto"/>
        <w:right w:val="none" w:sz="0" w:space="0" w:color="auto"/>
      </w:divBdr>
    </w:div>
    <w:div w:id="1319380870">
      <w:bodyDiv w:val="1"/>
      <w:marLeft w:val="0"/>
      <w:marRight w:val="0"/>
      <w:marTop w:val="0"/>
      <w:marBottom w:val="0"/>
      <w:divBdr>
        <w:top w:val="none" w:sz="0" w:space="0" w:color="auto"/>
        <w:left w:val="none" w:sz="0" w:space="0" w:color="auto"/>
        <w:bottom w:val="none" w:sz="0" w:space="0" w:color="auto"/>
        <w:right w:val="none" w:sz="0" w:space="0" w:color="auto"/>
      </w:divBdr>
    </w:div>
    <w:div w:id="1349411905">
      <w:bodyDiv w:val="1"/>
      <w:marLeft w:val="0"/>
      <w:marRight w:val="0"/>
      <w:marTop w:val="0"/>
      <w:marBottom w:val="0"/>
      <w:divBdr>
        <w:top w:val="none" w:sz="0" w:space="0" w:color="auto"/>
        <w:left w:val="none" w:sz="0" w:space="0" w:color="auto"/>
        <w:bottom w:val="none" w:sz="0" w:space="0" w:color="auto"/>
        <w:right w:val="none" w:sz="0" w:space="0" w:color="auto"/>
      </w:divBdr>
    </w:div>
    <w:div w:id="1734618177">
      <w:bodyDiv w:val="1"/>
      <w:marLeft w:val="0"/>
      <w:marRight w:val="0"/>
      <w:marTop w:val="0"/>
      <w:marBottom w:val="0"/>
      <w:divBdr>
        <w:top w:val="none" w:sz="0" w:space="0" w:color="auto"/>
        <w:left w:val="none" w:sz="0" w:space="0" w:color="auto"/>
        <w:bottom w:val="none" w:sz="0" w:space="0" w:color="auto"/>
        <w:right w:val="none" w:sz="0" w:space="0" w:color="auto"/>
      </w:divBdr>
    </w:div>
    <w:div w:id="1814758451">
      <w:bodyDiv w:val="1"/>
      <w:marLeft w:val="0"/>
      <w:marRight w:val="0"/>
      <w:marTop w:val="0"/>
      <w:marBottom w:val="0"/>
      <w:divBdr>
        <w:top w:val="none" w:sz="0" w:space="0" w:color="auto"/>
        <w:left w:val="none" w:sz="0" w:space="0" w:color="auto"/>
        <w:bottom w:val="none" w:sz="0" w:space="0" w:color="auto"/>
        <w:right w:val="none" w:sz="0" w:space="0" w:color="auto"/>
      </w:divBdr>
    </w:div>
    <w:div w:id="1887181600">
      <w:bodyDiv w:val="1"/>
      <w:marLeft w:val="0"/>
      <w:marRight w:val="0"/>
      <w:marTop w:val="0"/>
      <w:marBottom w:val="0"/>
      <w:divBdr>
        <w:top w:val="none" w:sz="0" w:space="0" w:color="auto"/>
        <w:left w:val="none" w:sz="0" w:space="0" w:color="auto"/>
        <w:bottom w:val="none" w:sz="0" w:space="0" w:color="auto"/>
        <w:right w:val="none" w:sz="0" w:space="0" w:color="auto"/>
      </w:divBdr>
    </w:div>
    <w:div w:id="1897547995">
      <w:bodyDiv w:val="1"/>
      <w:marLeft w:val="0"/>
      <w:marRight w:val="0"/>
      <w:marTop w:val="0"/>
      <w:marBottom w:val="0"/>
      <w:divBdr>
        <w:top w:val="none" w:sz="0" w:space="0" w:color="auto"/>
        <w:left w:val="none" w:sz="0" w:space="0" w:color="auto"/>
        <w:bottom w:val="none" w:sz="0" w:space="0" w:color="auto"/>
        <w:right w:val="none" w:sz="0" w:space="0" w:color="auto"/>
      </w:divBdr>
    </w:div>
    <w:div w:id="194630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2923</Words>
  <Characters>16664</Characters>
  <Application>Microsoft Office Word</Application>
  <DocSecurity>0</DocSecurity>
  <Lines>138</Lines>
  <Paragraphs>39</Paragraphs>
  <ScaleCrop>false</ScaleCrop>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Nittala</cp:lastModifiedBy>
  <cp:revision>2</cp:revision>
  <dcterms:created xsi:type="dcterms:W3CDTF">2023-03-14T02:47:00Z</dcterms:created>
  <dcterms:modified xsi:type="dcterms:W3CDTF">2023-07-02T18:28:00Z</dcterms:modified>
</cp:coreProperties>
</file>